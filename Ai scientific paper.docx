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79101" w14:textId="16610CDF" w:rsidR="00A31808" w:rsidRPr="00FF11D6" w:rsidRDefault="4284470B">
      <w:pPr>
        <w:rPr>
          <w:rFonts w:ascii="Century Gothic" w:hAnsi="Century Gothic"/>
          <w:sz w:val="24"/>
          <w:szCs w:val="24"/>
        </w:rPr>
      </w:pPr>
      <w:r w:rsidRPr="00FF11D6">
        <w:rPr>
          <w:rFonts w:ascii="Century Gothic" w:hAnsi="Century Gothic"/>
          <w:sz w:val="24"/>
          <w:szCs w:val="24"/>
        </w:rPr>
        <w:t>Ai scientific paper</w:t>
      </w:r>
    </w:p>
    <w:p w14:paraId="6E1882A0" w14:textId="2343EEBF" w:rsidR="002A171B" w:rsidRPr="00FF11D6" w:rsidRDefault="002A171B" w:rsidP="05EE5806">
      <w:pPr>
        <w:rPr>
          <w:rFonts w:ascii="Century Gothic" w:hAnsi="Century Gothic"/>
          <w:sz w:val="24"/>
          <w:szCs w:val="24"/>
        </w:rPr>
      </w:pPr>
    </w:p>
    <w:p w14:paraId="0B8FB0CA" w14:textId="41A3B318" w:rsidR="002A171B" w:rsidRPr="00FF11D6" w:rsidRDefault="42324680" w:rsidP="05EE5806">
      <w:pPr>
        <w:rPr>
          <w:rFonts w:ascii="Century Gothic" w:hAnsi="Century Gothic"/>
          <w:sz w:val="24"/>
          <w:szCs w:val="24"/>
        </w:rPr>
      </w:pPr>
      <w:r w:rsidRPr="00FF11D6">
        <w:rPr>
          <w:rFonts w:ascii="Century Gothic" w:hAnsi="Century Gothic"/>
          <w:sz w:val="24"/>
          <w:szCs w:val="24"/>
        </w:rPr>
        <w:t xml:space="preserve">Rules based AI Is a model Which bases itself on a predefined set of </w:t>
      </w:r>
      <w:proofErr w:type="spellStart"/>
      <w:r w:rsidRPr="00FF11D6">
        <w:rPr>
          <w:rFonts w:ascii="Century Gothic" w:hAnsi="Century Gothic"/>
          <w:sz w:val="24"/>
          <w:szCs w:val="24"/>
        </w:rPr>
        <w:t>if</w:t>
      </w:r>
      <w:proofErr w:type="spellEnd"/>
      <w:r w:rsidRPr="00FF11D6">
        <w:rPr>
          <w:rFonts w:ascii="Century Gothic" w:hAnsi="Century Gothic"/>
          <w:sz w:val="24"/>
          <w:szCs w:val="24"/>
        </w:rPr>
        <w:t xml:space="preserve">, then rules. </w:t>
      </w:r>
      <w:r w:rsidR="52363C29" w:rsidRPr="00FF11D6">
        <w:rPr>
          <w:rFonts w:ascii="Century Gothic" w:hAnsi="Century Gothic"/>
          <w:sz w:val="24"/>
          <w:szCs w:val="24"/>
        </w:rPr>
        <w:t xml:space="preserve">The principle of it is to mimic human decision making within a structured, predictable framework. For example, some expert systems were designed to replicate the </w:t>
      </w:r>
      <w:proofErr w:type="gramStart"/>
      <w:r w:rsidR="52363C29" w:rsidRPr="00FF11D6">
        <w:rPr>
          <w:rFonts w:ascii="Century Gothic" w:hAnsi="Century Gothic"/>
          <w:sz w:val="24"/>
          <w:szCs w:val="24"/>
        </w:rPr>
        <w:t>decision making</w:t>
      </w:r>
      <w:proofErr w:type="gramEnd"/>
      <w:r w:rsidR="52363C29" w:rsidRPr="00FF11D6">
        <w:rPr>
          <w:rFonts w:ascii="Century Gothic" w:hAnsi="Century Gothic"/>
          <w:sz w:val="24"/>
          <w:szCs w:val="24"/>
        </w:rPr>
        <w:t xml:space="preserve"> capabilities of human professionals within a specific discipline, while constantly learning new patterns </w:t>
      </w:r>
      <w:r w:rsidR="00B9EB94" w:rsidRPr="00FF11D6">
        <w:rPr>
          <w:rFonts w:ascii="Century Gothic" w:hAnsi="Century Gothic"/>
          <w:sz w:val="24"/>
          <w:szCs w:val="24"/>
        </w:rPr>
        <w:t>a</w:t>
      </w:r>
      <w:r w:rsidR="5D5A3C95" w:rsidRPr="00FF11D6">
        <w:rPr>
          <w:rFonts w:ascii="Century Gothic" w:hAnsi="Century Gothic"/>
          <w:sz w:val="24"/>
          <w:szCs w:val="24"/>
        </w:rPr>
        <w:t xml:space="preserve">nd expertise. One of the best things about view </w:t>
      </w:r>
      <w:proofErr w:type="gramStart"/>
      <w:r w:rsidR="5D5A3C95" w:rsidRPr="00FF11D6">
        <w:rPr>
          <w:rFonts w:ascii="Century Gothic" w:hAnsi="Century Gothic"/>
          <w:sz w:val="24"/>
          <w:szCs w:val="24"/>
        </w:rPr>
        <w:t>rule based</w:t>
      </w:r>
      <w:proofErr w:type="gramEnd"/>
      <w:r w:rsidR="5D5A3C95" w:rsidRPr="00FF11D6">
        <w:rPr>
          <w:rFonts w:ascii="Century Gothic" w:hAnsi="Century Gothic"/>
          <w:sz w:val="24"/>
          <w:szCs w:val="24"/>
        </w:rPr>
        <w:t xml:space="preserve"> AI models is the transparency and predictability in the functions. So essentially in a concise manner, Rule based AI provide structured mythology to process data and make decisi</w:t>
      </w:r>
      <w:r w:rsidR="0FEA63E0" w:rsidRPr="00FF11D6">
        <w:rPr>
          <w:rFonts w:ascii="Century Gothic" w:hAnsi="Century Gothic"/>
          <w:sz w:val="24"/>
          <w:szCs w:val="24"/>
        </w:rPr>
        <w:t xml:space="preserve">ons </w:t>
      </w:r>
      <w:r w:rsidR="00341913">
        <w:rPr>
          <w:rFonts w:ascii="Century Gothic" w:hAnsi="Century Gothic"/>
          <w:sz w:val="24"/>
          <w:szCs w:val="24"/>
        </w:rPr>
        <w:t>wi</w:t>
      </w:r>
      <w:r w:rsidR="0FEA63E0" w:rsidRPr="00FF11D6">
        <w:rPr>
          <w:rFonts w:ascii="Century Gothic" w:hAnsi="Century Gothic"/>
          <w:sz w:val="24"/>
          <w:szCs w:val="24"/>
        </w:rPr>
        <w:t>th</w:t>
      </w:r>
      <w:r w:rsidR="00341913">
        <w:rPr>
          <w:rFonts w:ascii="Century Gothic" w:hAnsi="Century Gothic"/>
          <w:sz w:val="24"/>
          <w:szCs w:val="24"/>
        </w:rPr>
        <w:t xml:space="preserve"> </w:t>
      </w:r>
      <w:r w:rsidR="0FEA63E0" w:rsidRPr="00FF11D6">
        <w:rPr>
          <w:rFonts w:ascii="Century Gothic" w:hAnsi="Century Gothic"/>
          <w:sz w:val="24"/>
          <w:szCs w:val="24"/>
        </w:rPr>
        <w:t>clarity and predictability.</w:t>
      </w:r>
      <w:r w:rsidR="00341913">
        <w:rPr>
          <w:rFonts w:ascii="Century Gothic" w:hAnsi="Century Gothic"/>
          <w:sz w:val="24"/>
          <w:szCs w:val="24"/>
        </w:rPr>
        <w:t xml:space="preserve"> </w:t>
      </w:r>
      <w:proofErr w:type="gramStart"/>
      <w:r w:rsidR="3EFB5C96" w:rsidRPr="00FF11D6">
        <w:rPr>
          <w:rFonts w:ascii="Century Gothic" w:hAnsi="Century Gothic"/>
          <w:sz w:val="24"/>
          <w:szCs w:val="24"/>
        </w:rPr>
        <w:t>(</w:t>
      </w:r>
      <w:proofErr w:type="gramEnd"/>
      <w:r w:rsidR="3EFB5C96" w:rsidRPr="00FF11D6">
        <w:rPr>
          <w:rFonts w:ascii="Century Gothic" w:hAnsi="Century Gothic"/>
          <w:sz w:val="24"/>
          <w:szCs w:val="24"/>
        </w:rPr>
        <w:t>5)</w:t>
      </w:r>
      <w:r w:rsidR="7BAA1A02" w:rsidRPr="00FF11D6">
        <w:rPr>
          <w:rFonts w:ascii="Century Gothic" w:hAnsi="Century Gothic"/>
          <w:sz w:val="24"/>
          <w:szCs w:val="24"/>
        </w:rPr>
        <w:t xml:space="preserve"> by programming a set of rules into Python And making loops to run them I effectively created a rules based AI system in a simple form to help me solve a problem called the prisoner's dilemma.</w:t>
      </w:r>
    </w:p>
    <w:p w14:paraId="3BAFA70F" w14:textId="03240FAD" w:rsidR="00772D01" w:rsidRPr="00FF11D6" w:rsidRDefault="547C4A3B" w:rsidP="08DD4346">
      <w:pPr>
        <w:rPr>
          <w:rFonts w:ascii="Century Gothic" w:hAnsi="Century Gothic"/>
          <w:sz w:val="24"/>
          <w:szCs w:val="24"/>
        </w:rPr>
      </w:pPr>
      <w:r w:rsidRPr="00FF11D6">
        <w:rPr>
          <w:rFonts w:ascii="Century Gothic" w:hAnsi="Century Gothic"/>
          <w:sz w:val="24"/>
          <w:szCs w:val="24"/>
        </w:rPr>
        <w:t>The person's dilemma Is one of the Main problems in game theory. It was introduced in 1950 by the mathematicians Merrill Flood and Melvin Dresher (3)</w:t>
      </w:r>
      <w:r w:rsidR="26601080" w:rsidRPr="00FF11D6">
        <w:rPr>
          <w:rFonts w:ascii="Century Gothic" w:hAnsi="Century Gothic"/>
          <w:sz w:val="24"/>
          <w:szCs w:val="24"/>
        </w:rPr>
        <w:t xml:space="preserve">, </w:t>
      </w:r>
      <w:r w:rsidRPr="00FF11D6">
        <w:rPr>
          <w:rFonts w:ascii="Century Gothic" w:hAnsi="Century Gothic"/>
          <w:sz w:val="24"/>
          <w:szCs w:val="24"/>
        </w:rPr>
        <w:t>explores the dynamics of cooperation. And. Defecting. In the context of self – interest and human nature and can be used in situations from criminal to social, including business and international diplomacy, which I cover more in the latter stages of this</w:t>
      </w:r>
      <w:r w:rsidR="7B108C8F" w:rsidRPr="00FF11D6">
        <w:rPr>
          <w:rFonts w:ascii="Century Gothic" w:hAnsi="Century Gothic"/>
          <w:sz w:val="24"/>
          <w:szCs w:val="24"/>
        </w:rPr>
        <w:t xml:space="preserve"> e</w:t>
      </w:r>
      <w:r w:rsidRPr="00FF11D6">
        <w:rPr>
          <w:rFonts w:ascii="Century Gothic" w:hAnsi="Century Gothic"/>
          <w:sz w:val="24"/>
          <w:szCs w:val="24"/>
        </w:rPr>
        <w:t>ssay. Because of the implications and modelling of human nature and decision</w:t>
      </w:r>
      <w:r w:rsidR="6795C0DB" w:rsidRPr="00FF11D6">
        <w:rPr>
          <w:rFonts w:ascii="Century Gothic" w:hAnsi="Century Gothic"/>
          <w:sz w:val="24"/>
          <w:szCs w:val="24"/>
        </w:rPr>
        <w:t xml:space="preserve"> – </w:t>
      </w:r>
      <w:r w:rsidRPr="00FF11D6">
        <w:rPr>
          <w:rFonts w:ascii="Century Gothic" w:hAnsi="Century Gothic"/>
          <w:sz w:val="24"/>
          <w:szCs w:val="24"/>
        </w:rPr>
        <w:t>making</w:t>
      </w:r>
      <w:r w:rsidR="6795C0DB" w:rsidRPr="00FF11D6">
        <w:rPr>
          <w:rFonts w:ascii="Century Gothic" w:hAnsi="Century Gothic"/>
          <w:sz w:val="24"/>
          <w:szCs w:val="24"/>
        </w:rPr>
        <w:t xml:space="preserve">, </w:t>
      </w:r>
      <w:r w:rsidRPr="00FF11D6">
        <w:rPr>
          <w:rFonts w:ascii="Century Gothic" w:hAnsi="Century Gothic"/>
          <w:sz w:val="24"/>
          <w:szCs w:val="24"/>
        </w:rPr>
        <w:t>I decided that it would be a good topic to try and make an A</w:t>
      </w:r>
      <w:r w:rsidR="049F8B37" w:rsidRPr="00FF11D6">
        <w:rPr>
          <w:rFonts w:ascii="Century Gothic" w:hAnsi="Century Gothic"/>
          <w:sz w:val="24"/>
          <w:szCs w:val="24"/>
        </w:rPr>
        <w:t xml:space="preserve"> </w:t>
      </w:r>
      <w:r w:rsidRPr="00FF11D6">
        <w:rPr>
          <w:rFonts w:ascii="Century Gothic" w:hAnsi="Century Gothic"/>
          <w:sz w:val="24"/>
          <w:szCs w:val="24"/>
        </w:rPr>
        <w:t>I model out of to explore the teacher student relationship. The basis of the problem is set out in a way that both prisoners are taken to separate cells and given the opportunity to tell their stories. No communication is allowed before, during or after between them. If the prisoner ‘defects’, essentially proving the other guilty, provided the other prisoner ‘cooperates’ (</w:t>
      </w:r>
      <w:r w:rsidR="41DDACF4" w:rsidRPr="00FF11D6">
        <w:rPr>
          <w:rFonts w:ascii="Century Gothic" w:hAnsi="Century Gothic"/>
          <w:sz w:val="24"/>
          <w:szCs w:val="24"/>
        </w:rPr>
        <w:t>does not</w:t>
      </w:r>
      <w:r w:rsidRPr="00FF11D6">
        <w:rPr>
          <w:rFonts w:ascii="Century Gothic" w:hAnsi="Century Gothic"/>
          <w:sz w:val="24"/>
          <w:szCs w:val="24"/>
        </w:rPr>
        <w:t xml:space="preserve"> give any details why the other should be guilty) then they will be freed with no further consequence. However, the other prisoners will be given the maximum time for the crime they have committed and the same works if it were the other way round. If, however, both prisoners decide to ‘defect’ (give each other away as guilty) both will serve an equal and less amount of time, which is similar to if both ‘cooperate’ (do not give each other away) but in this circumstance they would both serve the full sentence. There are also many more ways they could choose to respond in the case that they are accused of more than one crime, for example, open of the prisoners could just decide to ‘hard defect’ meaning that no matter what they will always blame the other prisoner and name them as guilty. In this context the prisoner that chooses to hard defect will either get no sentence or a shortened one as the other prisoner would either ‘defect’ too or ‘cooperate’. In another context, the prisoner could use the ‘tit for tat’ scenario, meaning that if the other prisoner ‘cooperated’ the first time, they would ‘cooperate the second time but if the other prisoner decided to ‘defect’ they would then defect.  </w:t>
      </w:r>
    </w:p>
    <w:p w14:paraId="2C13B1FE" w14:textId="5FAB4E5E" w:rsidR="00772D01" w:rsidRPr="00FF11D6" w:rsidRDefault="547C4A3B" w:rsidP="08DD4346">
      <w:pPr>
        <w:rPr>
          <w:rFonts w:ascii="Century Gothic" w:hAnsi="Century Gothic"/>
          <w:sz w:val="24"/>
          <w:szCs w:val="24"/>
        </w:rPr>
      </w:pPr>
      <w:r w:rsidRPr="00FF11D6">
        <w:rPr>
          <w:rFonts w:ascii="Century Gothic" w:hAnsi="Century Gothic"/>
          <w:sz w:val="24"/>
          <w:szCs w:val="24"/>
        </w:rPr>
        <w:lastRenderedPageBreak/>
        <w:t xml:space="preserve">This algorithm scenario will work in the context of my problem of the teacher – student relationship using the same ‘cooperate’, ‘defect, ‘hard defect’ and ‘tit for tat’ processes of social interaction. The real – life interactions would include the following situations; a teacher who cares about the student's work and well-being, and a student who reciprocates. While both parties are reciprocal, the social interactions will be ‘cooperative’. If the student decides to ‘defect’, in the instance the teacher follows the ’tit for tat’, the teacher will also start to ‘defect’ but if the student later then decides to ‘cooperate’ again, the teacher will follow. In the instance the teacher uses the ‘hard defect’ method, the teacher will continue to ‘defect’ once the student has, even if they end up ‘cooperating’ in the end. Similarly, if the teacher were to have the same interactions, the student would follow suit with either ‘tit for tat’, ‘hard defect’, ‘cooperate’ or ‘defect’. Whilst exploring these mannerisms through creating a rule-based AI module, the processes will be tested and analysed against a ‘random’ series of interactions for effective comparison and having a fair test.  </w:t>
      </w:r>
    </w:p>
    <w:p w14:paraId="25F54542" w14:textId="22F226FE" w:rsidR="00772D01" w:rsidRPr="00573860" w:rsidRDefault="547C4A3B" w:rsidP="00573860">
      <w:pPr>
        <w:spacing w:before="240" w:after="240"/>
        <w:rPr>
          <w:rFonts w:ascii="Century Gothic" w:eastAsia="Calibri" w:hAnsi="Century Gothic" w:cs="Calibri"/>
          <w:sz w:val="24"/>
          <w:szCs w:val="24"/>
        </w:rPr>
      </w:pPr>
      <w:r w:rsidRPr="00FF11D6">
        <w:rPr>
          <w:rFonts w:ascii="Century Gothic" w:hAnsi="Century Gothic"/>
          <w:sz w:val="24"/>
          <w:szCs w:val="24"/>
        </w:rPr>
        <w:t>Whilst researching ‘the prisoners Dilemma’ I came across a variety of sources which effectively test and explain the model in situations relevant to the world, for example it is said that “it is incorporated in every disciplined social act, for instance in an orderly evacuation of a burning theatre” (1) or “used by political scientists to describe interactions between international actors from the individual decision making of Thucydides during the Peloponnesian War, as outlined in the Melian dialogue, to events during the Cold War period(s) modelling conflict and negotiation between the United States of America and the Soviet Union .”</w:t>
      </w:r>
      <w:r w:rsidR="0B4DE749" w:rsidRPr="00FF11D6">
        <w:rPr>
          <w:rFonts w:ascii="Century Gothic" w:eastAsia="Calibri" w:hAnsi="Century Gothic" w:cs="Calibri"/>
          <w:sz w:val="24"/>
          <w:szCs w:val="24"/>
        </w:rPr>
        <w:t xml:space="preserve"> </w:t>
      </w:r>
      <w:r w:rsidR="005901A7" w:rsidRPr="00FF11D6">
        <w:rPr>
          <w:rFonts w:ascii="Century Gothic" w:eastAsia="Calibri" w:hAnsi="Century Gothic" w:cs="Calibri"/>
          <w:sz w:val="24"/>
          <w:szCs w:val="24"/>
        </w:rPr>
        <w:t>(2)</w:t>
      </w:r>
      <w:r w:rsidR="0B4DE749" w:rsidRPr="00FF11D6">
        <w:rPr>
          <w:rFonts w:ascii="Century Gothic" w:eastAsia="Calibri" w:hAnsi="Century Gothic" w:cs="Calibri"/>
          <w:sz w:val="24"/>
          <w:szCs w:val="24"/>
        </w:rPr>
        <w:t xml:space="preserve"> During the Cold War, the Prisoner's Dilemma was particularly relevant in modelling the interactions between the US and the Soviet Union. The decisions around nuclear arms, where each side had to decide whether to cooperate by limiting their arsenals or to defect by continuing to build up weapons, mirrored the dilemma. The Cuban Missile Crisis is one key example where President John F. Kennedy and Soviet Premier Nikita Khrushchev had to navigate a highly dangerous standoff, making decisions that could either lead to mutual destruction or de-escalation. In this scenario, both leaders ultimately chose to cooperate, leading to a resolution of the crisis. This historical context shows how the Prisoner's Dilemma can be applied to real-world scenarios involving critical decisions between major powers. </w:t>
      </w:r>
      <w:ins w:id="0" w:author="Microsoft Word" w:date="2024-11-24T20:38:00Z" w16du:dateUtc="2024-11-24T20:38:00Z">
        <w:r w:rsidR="005901A7" w:rsidRPr="00FF11D6">
          <w:rPr>
            <w:rFonts w:ascii="Century Gothic" w:eastAsia="Calibri" w:hAnsi="Century Gothic" w:cs="Calibri"/>
            <w:sz w:val="24"/>
            <w:szCs w:val="24"/>
          </w:rPr>
          <w:t>(</w:t>
        </w:r>
        <w:r w:rsidR="005901A7" w:rsidRPr="00FF11D6">
          <w:rPr>
            <w:rFonts w:ascii="Century Gothic" w:hAnsi="Century Gothic"/>
            <w:sz w:val="24"/>
            <w:szCs w:val="24"/>
          </w:rPr>
          <w:t>4)</w:t>
        </w:r>
        <w:r w:rsidRPr="00FF11D6">
          <w:rPr>
            <w:rFonts w:ascii="Century Gothic" w:hAnsi="Century Gothic"/>
            <w:sz w:val="24"/>
            <w:szCs w:val="24"/>
          </w:rPr>
          <w:t xml:space="preserve"> </w:t>
        </w:r>
      </w:ins>
      <w:r w:rsidRPr="00FF11D6">
        <w:rPr>
          <w:rFonts w:ascii="Century Gothic" w:hAnsi="Century Gothic"/>
          <w:sz w:val="24"/>
          <w:szCs w:val="24"/>
        </w:rPr>
        <w:t>While these are both true and backed</w:t>
      </w:r>
      <w:r w:rsidR="1C29B544" w:rsidRPr="00FF11D6">
        <w:rPr>
          <w:rFonts w:ascii="Century Gothic" w:eastAsia="Calibri" w:hAnsi="Century Gothic" w:cs="Calibri"/>
          <w:sz w:val="24"/>
          <w:szCs w:val="24"/>
        </w:rPr>
        <w:t>-</w:t>
      </w:r>
      <w:r w:rsidRPr="00FF11D6">
        <w:rPr>
          <w:rFonts w:ascii="Century Gothic" w:hAnsi="Century Gothic"/>
          <w:sz w:val="24"/>
          <w:szCs w:val="24"/>
        </w:rPr>
        <w:t xml:space="preserve">up statements, I wanted to explore a situation that </w:t>
      </w:r>
      <w:r w:rsidR="1C29B544" w:rsidRPr="00FF11D6">
        <w:rPr>
          <w:rFonts w:ascii="Century Gothic" w:eastAsia="Calibri" w:hAnsi="Century Gothic" w:cs="Calibri"/>
          <w:sz w:val="24"/>
          <w:szCs w:val="24"/>
        </w:rPr>
        <w:t>is</w:t>
      </w:r>
      <w:r w:rsidRPr="00FF11D6">
        <w:rPr>
          <w:rFonts w:ascii="Century Gothic" w:hAnsi="Century Gothic"/>
          <w:sz w:val="24"/>
          <w:szCs w:val="24"/>
        </w:rPr>
        <w:t xml:space="preserve"> applicable to people of similar age and experience to </w:t>
      </w:r>
      <w:r w:rsidR="1C29B544" w:rsidRPr="00FF11D6">
        <w:rPr>
          <w:rFonts w:ascii="Century Gothic" w:eastAsia="Calibri" w:hAnsi="Century Gothic" w:cs="Calibri"/>
          <w:sz w:val="24"/>
          <w:szCs w:val="24"/>
        </w:rPr>
        <w:t>mine</w:t>
      </w:r>
      <w:r w:rsidRPr="00FF11D6">
        <w:rPr>
          <w:rFonts w:ascii="Century Gothic" w:hAnsi="Century Gothic"/>
          <w:sz w:val="24"/>
          <w:szCs w:val="24"/>
        </w:rPr>
        <w:t xml:space="preserve"> for the purpose of relatability, which is not true for the thesis giving the example of political scientists and world leaders. Taking the relationship </w:t>
      </w:r>
      <w:r w:rsidR="1C29B544" w:rsidRPr="00FF11D6">
        <w:rPr>
          <w:rFonts w:ascii="Century Gothic" w:eastAsia="Calibri" w:hAnsi="Century Gothic" w:cs="Calibri"/>
          <w:sz w:val="24"/>
          <w:szCs w:val="24"/>
        </w:rPr>
        <w:t>between</w:t>
      </w:r>
      <w:r w:rsidRPr="00FF11D6">
        <w:rPr>
          <w:rFonts w:ascii="Century Gothic" w:hAnsi="Century Gothic"/>
          <w:sz w:val="24"/>
          <w:szCs w:val="24"/>
        </w:rPr>
        <w:t xml:space="preserve"> a teacher and student is easy to model due to the nature of the program, which follows the same pattern and has been experienced by many of us at </w:t>
      </w:r>
      <w:r w:rsidR="1C29B544" w:rsidRPr="00FF11D6">
        <w:rPr>
          <w:rFonts w:ascii="Century Gothic" w:eastAsia="Calibri" w:hAnsi="Century Gothic" w:cs="Calibri"/>
          <w:sz w:val="24"/>
          <w:szCs w:val="24"/>
        </w:rPr>
        <w:t>various</w:t>
      </w:r>
      <w:r w:rsidRPr="00FF11D6">
        <w:rPr>
          <w:rFonts w:ascii="Century Gothic" w:hAnsi="Century Gothic"/>
          <w:sz w:val="24"/>
          <w:szCs w:val="24"/>
        </w:rPr>
        <w:t xml:space="preserve"> ages throughout our lives. As well as this</w:t>
      </w:r>
      <w:r w:rsidR="1C29B544" w:rsidRPr="00FF11D6">
        <w:rPr>
          <w:rFonts w:ascii="Century Gothic" w:eastAsia="Calibri" w:hAnsi="Century Gothic" w:cs="Calibri"/>
          <w:sz w:val="24"/>
          <w:szCs w:val="24"/>
        </w:rPr>
        <w:t>, it explores the</w:t>
      </w:r>
      <w:r w:rsidRPr="00FF11D6">
        <w:rPr>
          <w:rFonts w:ascii="Century Gothic" w:hAnsi="Century Gothic"/>
          <w:sz w:val="24"/>
          <w:szCs w:val="24"/>
        </w:rPr>
        <w:t xml:space="preserve"> notion of trust</w:t>
      </w:r>
      <w:r w:rsidR="1C29B544" w:rsidRPr="00FF11D6">
        <w:rPr>
          <w:rFonts w:ascii="Century Gothic" w:eastAsia="Calibri" w:hAnsi="Century Gothic" w:cs="Calibri"/>
          <w:sz w:val="24"/>
          <w:szCs w:val="24"/>
        </w:rPr>
        <w:t>, which is</w:t>
      </w:r>
      <w:r w:rsidRPr="00FF11D6">
        <w:rPr>
          <w:rFonts w:ascii="Century Gothic" w:hAnsi="Century Gothic"/>
          <w:sz w:val="24"/>
          <w:szCs w:val="24"/>
        </w:rPr>
        <w:t xml:space="preserve"> the foundation of meaningful relationships, especially </w:t>
      </w:r>
      <w:r w:rsidRPr="00FF11D6">
        <w:rPr>
          <w:rFonts w:ascii="Century Gothic" w:hAnsi="Century Gothic"/>
          <w:sz w:val="24"/>
          <w:szCs w:val="24"/>
        </w:rPr>
        <w:lastRenderedPageBreak/>
        <w:t xml:space="preserve">in educational settings. Trust fosters communication, mutual respect, and engagement throughout the learning process, benefiting both parties. </w:t>
      </w:r>
      <w:r w:rsidR="1C29B544" w:rsidRPr="00FF11D6">
        <w:rPr>
          <w:rFonts w:ascii="Century Gothic" w:eastAsia="Calibri" w:hAnsi="Century Gothic" w:cs="Calibri"/>
          <w:sz w:val="24"/>
          <w:szCs w:val="24"/>
        </w:rPr>
        <w:t>By</w:t>
      </w:r>
      <w:r w:rsidRPr="00FF11D6">
        <w:rPr>
          <w:rFonts w:ascii="Century Gothic" w:hAnsi="Century Gothic"/>
          <w:sz w:val="24"/>
          <w:szCs w:val="24"/>
        </w:rPr>
        <w:t xml:space="preserve"> exploring the teacher</w:t>
      </w:r>
      <w:r w:rsidR="1C29B544" w:rsidRPr="00FF11D6">
        <w:rPr>
          <w:rFonts w:ascii="Century Gothic" w:eastAsia="Calibri" w:hAnsi="Century Gothic" w:cs="Calibri"/>
          <w:sz w:val="24"/>
          <w:szCs w:val="24"/>
        </w:rPr>
        <w:t>-</w:t>
      </w:r>
      <w:r w:rsidRPr="00FF11D6">
        <w:rPr>
          <w:rFonts w:ascii="Century Gothic" w:hAnsi="Century Gothic"/>
          <w:sz w:val="24"/>
          <w:szCs w:val="24"/>
        </w:rPr>
        <w:t>student relationship in terms of trust</w:t>
      </w:r>
      <w:r w:rsidR="1C29B544" w:rsidRPr="00FF11D6">
        <w:rPr>
          <w:rFonts w:ascii="Century Gothic" w:eastAsia="Calibri" w:hAnsi="Century Gothic" w:cs="Calibri"/>
          <w:sz w:val="24"/>
          <w:szCs w:val="24"/>
        </w:rPr>
        <w:t>, this</w:t>
      </w:r>
      <w:r w:rsidRPr="00FF11D6">
        <w:rPr>
          <w:rFonts w:ascii="Century Gothic" w:hAnsi="Century Gothic"/>
          <w:sz w:val="24"/>
          <w:szCs w:val="24"/>
        </w:rPr>
        <w:t xml:space="preserve"> algorithm</w:t>
      </w:r>
      <w:r w:rsidR="1C29B544" w:rsidRPr="00FF11D6">
        <w:rPr>
          <w:rFonts w:ascii="Century Gothic" w:eastAsia="Calibri" w:hAnsi="Century Gothic" w:cs="Calibri"/>
          <w:sz w:val="24"/>
          <w:szCs w:val="24"/>
        </w:rPr>
        <w:t xml:space="preserve"> can</w:t>
      </w:r>
      <w:r w:rsidRPr="00FF11D6">
        <w:rPr>
          <w:rFonts w:ascii="Century Gothic" w:hAnsi="Century Gothic"/>
          <w:sz w:val="24"/>
          <w:szCs w:val="24"/>
        </w:rPr>
        <w:t xml:space="preserve"> massively help</w:t>
      </w:r>
      <w:r w:rsidR="1C29B544" w:rsidRPr="00FF11D6">
        <w:rPr>
          <w:rFonts w:ascii="Century Gothic" w:eastAsia="Calibri" w:hAnsi="Century Gothic" w:cs="Calibri"/>
          <w:sz w:val="24"/>
          <w:szCs w:val="24"/>
        </w:rPr>
        <w:t xml:space="preserve"> in understanding how trust in</w:t>
      </w:r>
      <w:r w:rsidRPr="00FF11D6">
        <w:rPr>
          <w:rFonts w:ascii="Century Gothic" w:hAnsi="Century Gothic"/>
          <w:sz w:val="24"/>
          <w:szCs w:val="24"/>
        </w:rPr>
        <w:t xml:space="preserve"> social situations</w:t>
      </w:r>
      <w:r w:rsidR="1C29B544" w:rsidRPr="00FF11D6">
        <w:rPr>
          <w:rFonts w:ascii="Century Gothic" w:eastAsia="Calibri" w:hAnsi="Century Gothic" w:cs="Calibri"/>
          <w:sz w:val="24"/>
          <w:szCs w:val="24"/>
        </w:rPr>
        <w:t xml:space="preserve"> </w:t>
      </w:r>
      <w:r w:rsidRPr="00FF11D6">
        <w:rPr>
          <w:rFonts w:ascii="Century Gothic" w:hAnsi="Century Gothic"/>
          <w:sz w:val="24"/>
          <w:szCs w:val="24"/>
        </w:rPr>
        <w:t xml:space="preserve">can be broken, made, or even </w:t>
      </w:r>
      <w:r w:rsidR="1C29B544" w:rsidRPr="00FF11D6">
        <w:rPr>
          <w:rFonts w:ascii="Century Gothic" w:eastAsia="Calibri" w:hAnsi="Century Gothic" w:cs="Calibri"/>
          <w:sz w:val="24"/>
          <w:szCs w:val="24"/>
        </w:rPr>
        <w:t>strengthened.</w:t>
      </w:r>
    </w:p>
    <w:p w14:paraId="35EC372B" w14:textId="563EB51A"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To test my experiment, I created algorithms for each of ‘tit for tat’, ‘hard defect’, ‘defect’, ‘cooperate’ and ‘random’. I then created loops for each to run 100 times to create a data set that could be used to compare against other studies and the individual cases. For ease of analysis of data, I used a points scoring system which allowed me to create winners and ranked places. The results were as follows:  </w:t>
      </w:r>
    </w:p>
    <w:p w14:paraId="0167DDC7" w14:textId="7AD03FC7"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  </w:t>
      </w:r>
    </w:p>
    <w:p w14:paraId="278BEA5C" w14:textId="7158C7DB"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Random: Wins = 900, Score = 195918  </w:t>
      </w:r>
    </w:p>
    <w:p w14:paraId="28DB96CD" w14:textId="7B84A379"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  </w:t>
      </w:r>
    </w:p>
    <w:p w14:paraId="4AEC9E5C" w14:textId="2708410D"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Defector: Wins = 500, Score = 95084  </w:t>
      </w:r>
    </w:p>
    <w:p w14:paraId="4FC44BE7" w14:textId="28AF59F6"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  </w:t>
      </w:r>
    </w:p>
    <w:p w14:paraId="70084CC4" w14:textId="51BE82AF"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Cooperator: Wins = 0, Score = 37554   </w:t>
      </w:r>
    </w:p>
    <w:p w14:paraId="5EF28832" w14:textId="78511786"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  </w:t>
      </w:r>
    </w:p>
    <w:p w14:paraId="2F80A494" w14:textId="6A4054A6" w:rsidR="00772D01" w:rsidRPr="00FF11D6" w:rsidRDefault="00341913" w:rsidP="08DD4346">
      <w:pPr>
        <w:rPr>
          <w:rFonts w:ascii="Century Gothic" w:hAnsi="Century Gothic"/>
          <w:sz w:val="24"/>
          <w:szCs w:val="24"/>
        </w:rPr>
      </w:pPr>
      <w:r w:rsidRPr="00FF11D6">
        <w:rPr>
          <w:rFonts w:ascii="Century Gothic" w:hAnsi="Century Gothic"/>
          <w:sz w:val="24"/>
          <w:szCs w:val="24"/>
        </w:rPr>
        <w:t>Tit-for-tat</w:t>
      </w:r>
      <w:r w:rsidR="547C4A3B" w:rsidRPr="00FF11D6">
        <w:rPr>
          <w:rFonts w:ascii="Century Gothic" w:hAnsi="Century Gothic"/>
          <w:sz w:val="24"/>
          <w:szCs w:val="24"/>
        </w:rPr>
        <w:t xml:space="preserve">: Wins = 0, Score = 37488  </w:t>
      </w:r>
    </w:p>
    <w:p w14:paraId="44C7E92C" w14:textId="5336B436"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  </w:t>
      </w:r>
    </w:p>
    <w:p w14:paraId="484A3CB9" w14:textId="0B6544A4"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Upon first glance, it seems that to defect would be in the best interests of social situations as it won with 500 wins and 95084 points compared to the cooperator with 0 wins and 37554 points and the tit for tat again with 0 wins and only 37488 points. This could be true in some contexts, but in the real world, that behaviour would lead to a very unproductive society. Additionally, the defectors would be in constant competition with each other. In the context of the student-teacher relationship, it would make the school/education environment a very unpleasant place to be, and no learning would be achieved, as constant defection would mean the teacher would not teach or engage and consequently the student would not learn or engage. The tit for tat could also be a long slope, leading to the erosion and breakdown of relationships as minor offences lead to escalation through retaliation, which ultimately goes against one of the main structures of society itself: collaboration, which is seen as one of the most important attributes and central to success. The fact that the cooperator wins over the tit-for-tat makes for an opportunity to deeper understand the complexity of social situations and the very nature of the prisoner's dilemma. In the context of the teacher-student relationship, it is not surprising that the cooperator algorithm </w:t>
      </w:r>
      <w:r w:rsidRPr="00FF11D6">
        <w:rPr>
          <w:rFonts w:ascii="Century Gothic" w:hAnsi="Century Gothic"/>
          <w:sz w:val="24"/>
          <w:szCs w:val="24"/>
        </w:rPr>
        <w:lastRenderedPageBreak/>
        <w:t>would win, as the situation where the teacher and students have a good working relationship is the most ideal. The cooperator algorithm would likely build trust between students and the teacher, as well as understanding and long-term success in social situations. But there is no opportunity to gain the highest individual attributes. Cooperation would also create a productive environment unlike defection and provide the right situations for constructive feedback, which is the backbone of education, no matter the level. The fact that cooperation did not win over tit for tat shows that as a society, even though being modelled as artificial intelligence, we value personal gain over the overall environment.</w:t>
      </w:r>
    </w:p>
    <w:p w14:paraId="6B7FC398" w14:textId="3305889B" w:rsidR="00772D01" w:rsidRPr="00FF11D6" w:rsidRDefault="547C4A3B" w:rsidP="08DD4346">
      <w:pPr>
        <w:rPr>
          <w:rFonts w:ascii="Century Gothic" w:hAnsi="Century Gothic"/>
          <w:sz w:val="24"/>
          <w:szCs w:val="24"/>
        </w:rPr>
      </w:pPr>
      <w:r w:rsidRPr="00FF11D6">
        <w:rPr>
          <w:rFonts w:ascii="Century Gothic" w:hAnsi="Century Gothic"/>
          <w:sz w:val="24"/>
          <w:szCs w:val="24"/>
        </w:rPr>
        <w:t xml:space="preserve">In conclusion to my experiment, which was based on the prisoner's dilemma in the context of a teacher-student relationship, provides insights into social situations and human behaviour. Several decision-making techniques such as defect, cooperate, tit for tat, and hard defect make different impacts on society and, typically in my case, the teacher-student relationship, and the environments this creates: either productive, unproductive, or uncooperative. Expanding on this, the defector strategy delivered the highest individual score, implying that for society to succeed, that would be the ideal way that everyone should react in social situations. However, it only works in the interest of the person who is defecting, and if everyone defected, it would cause chaos and long-term issues, especially with the teacher and student, as the teacher would not make any progress in their career, and the student would not make any progress in their education, hence both not having a good future set up, and in turn, hurting society overall. Seeing cooperation at the highest score should mean that is the best way to act in social situations. However, in real life, this does not always work as it does not create a high yield of personal gain, only benefits a group, and can sometimes be the opposite of what the individual wants to do. In a teacher-student context, this would also be the ideal way to go, as the teacher would often prioritize the student, help them, provide marks and feedback, and overall create a great learning environment for the student, and the student would reciprocate, creating a powerful and positive working environment for the teacher, and also benefit themselves by getting good exam grades and setting themselves up for a great future. But in the real world, students and teachers are not perfect, and they often have days where they do not want to cooperate, and so tit for tat becomes relevant with the highest score, as it seems to be the most likely and reasonable interaction in social situations and between teacher and student, where if the teacher is cooperating, the student will also cooperate, but if the teacher or the student defects, the other will do the same. This is more in line with human nature and can be useful to create competition and incentives for people who want to do well, but will very quickly leave behind those who do not. This is because the tit for tat social interaction shows the importance of trust in relationships, especially between </w:t>
      </w:r>
      <w:r w:rsidRPr="00FF11D6">
        <w:rPr>
          <w:rFonts w:ascii="Century Gothic" w:hAnsi="Century Gothic"/>
          <w:sz w:val="24"/>
          <w:szCs w:val="24"/>
        </w:rPr>
        <w:lastRenderedPageBreak/>
        <w:t>teacher and student, and shows that while defection may offer short-term rewards, cooperation ultimately leads to success.</w:t>
      </w:r>
    </w:p>
    <w:p w14:paraId="435C6F89" w14:textId="3F826D99" w:rsidR="00772D01" w:rsidRPr="00FF11D6" w:rsidRDefault="00772D01" w:rsidP="08DD4346">
      <w:pPr>
        <w:rPr>
          <w:rFonts w:ascii="Century Gothic" w:hAnsi="Century Gothic"/>
          <w:sz w:val="24"/>
          <w:szCs w:val="24"/>
        </w:rPr>
      </w:pPr>
    </w:p>
    <w:p w14:paraId="18F185A7" w14:textId="5617C358" w:rsidR="00772D01" w:rsidRPr="00FF11D6" w:rsidRDefault="5FAAAE1C" w:rsidP="00A31808">
      <w:pPr>
        <w:rPr>
          <w:rFonts w:ascii="Century Gothic" w:hAnsi="Century Gothic"/>
          <w:sz w:val="24"/>
          <w:szCs w:val="24"/>
        </w:rPr>
      </w:pPr>
      <w:del w:id="1" w:author="Microsoft Word" w:date="2024-11-24T23:14:00Z" w16du:dateUtc="2024-11-24T23:14:00Z">
        <w:r w:rsidRPr="33A93C54">
          <w:delText>in</w:delText>
        </w:r>
      </w:del>
      <w:ins w:id="2" w:author="Microsoft Word" w:date="2024-11-24T23:14:00Z" w16du:dateUtc="2024-11-24T23:14:00Z">
        <w:r w:rsidR="00C05B7B">
          <w:rPr>
            <w:rFonts w:ascii="Century Gothic" w:hAnsi="Century Gothic"/>
            <w:sz w:val="24"/>
            <w:szCs w:val="24"/>
          </w:rPr>
          <w:t>I</w:t>
        </w:r>
        <w:r w:rsidR="00C05B7B" w:rsidRPr="00C05B7B">
          <w:rPr>
            <w:rFonts w:ascii="Century Gothic" w:hAnsi="Century Gothic"/>
            <w:sz w:val="24"/>
            <w:szCs w:val="24"/>
          </w:rPr>
          <w:t>n</w:t>
        </w:r>
      </w:ins>
      <w:r w:rsidR="00C05B7B" w:rsidRPr="00C05B7B">
        <w:rPr>
          <w:rFonts w:ascii="Century Gothic" w:hAnsi="Century Gothic"/>
          <w:sz w:val="24"/>
          <w:szCs w:val="24"/>
        </w:rPr>
        <w:t xml:space="preserve"> a critical reflection of my work, creating the loops in which the algorithms would run was the most difficult part, this is because not only did I need to do every algorithm 100 times to do a fair test I also had to make sure that I was testing each algorithm individually against its own algorithm in two instances one for the teacher and one for the students. using classes allowed me to effectively code and be able to call them in various places without repeating code too many times which helps with having to do multiple runs of the same algorithm. the AI algorithm I have created may also not be completely accurate this is because there is only so many situations a programme of this level can create and execute as well as the fact that the cooperator and effector algorithms maybe too simplistic for the model of social situations in real life, for example in social situations there's always emotion involved and different levels of cooperation and affection so in order to make this more accurate I would include a percentage of hard defection and hard cooperation which would make it more or less for example annoying or heartwarming in the consideration of the situation and the context of what has happened before and after. This could also just be done by having a more complex rule system.</w:t>
      </w:r>
      <w:del w:id="3" w:author="Microsoft Word" w:date="2024-11-24T23:14:00Z" w16du:dateUtc="2024-11-24T23:14:00Z">
        <w:r w:rsidR="547C4A3B">
          <w:br/>
        </w:r>
      </w:del>
      <w:r w:rsidR="00C05B7B" w:rsidRPr="00C05B7B">
        <w:rPr>
          <w:rFonts w:ascii="Century Gothic" w:hAnsi="Century Gothic"/>
          <w:sz w:val="24"/>
          <w:szCs w:val="24"/>
        </w:rPr>
        <w:t> </w:t>
      </w:r>
      <w:r w:rsidR="00C05B7B" w:rsidRPr="00C05B7B">
        <w:rPr>
          <w:rFonts w:ascii="Century Gothic" w:hAnsi="Century Gothic"/>
          <w:sz w:val="24"/>
          <w:szCs w:val="24"/>
        </w:rPr>
        <w:br/>
      </w:r>
    </w:p>
    <w:p w14:paraId="354BAD0A" w14:textId="77777777" w:rsidR="00772D01" w:rsidRPr="00FF11D6" w:rsidRDefault="00772D01" w:rsidP="00A31808">
      <w:pPr>
        <w:rPr>
          <w:rFonts w:ascii="Century Gothic" w:hAnsi="Century Gothic"/>
          <w:sz w:val="24"/>
          <w:szCs w:val="24"/>
        </w:rPr>
      </w:pPr>
    </w:p>
    <w:p w14:paraId="5A086521" w14:textId="77777777" w:rsidR="00772D01" w:rsidRDefault="00772D01" w:rsidP="00A31808">
      <w:pPr>
        <w:rPr>
          <w:rFonts w:ascii="Century Gothic" w:hAnsi="Century Gothic"/>
          <w:sz w:val="24"/>
          <w:szCs w:val="24"/>
        </w:rPr>
      </w:pPr>
    </w:p>
    <w:p w14:paraId="028287E7" w14:textId="77777777" w:rsidR="00FF11D6" w:rsidRDefault="00FF11D6" w:rsidP="00A31808">
      <w:pPr>
        <w:rPr>
          <w:rFonts w:ascii="Century Gothic" w:hAnsi="Century Gothic"/>
          <w:sz w:val="24"/>
          <w:szCs w:val="24"/>
        </w:rPr>
      </w:pPr>
    </w:p>
    <w:p w14:paraId="1276297A" w14:textId="77777777" w:rsidR="00FF11D6" w:rsidRDefault="00FF11D6" w:rsidP="00A31808">
      <w:pPr>
        <w:rPr>
          <w:rFonts w:ascii="Century Gothic" w:hAnsi="Century Gothic"/>
          <w:sz w:val="24"/>
          <w:szCs w:val="24"/>
        </w:rPr>
      </w:pPr>
    </w:p>
    <w:p w14:paraId="6406DDC2" w14:textId="77777777" w:rsidR="00FF11D6" w:rsidRDefault="00FF11D6" w:rsidP="00A31808">
      <w:pPr>
        <w:rPr>
          <w:rFonts w:ascii="Century Gothic" w:hAnsi="Century Gothic"/>
          <w:sz w:val="24"/>
          <w:szCs w:val="24"/>
        </w:rPr>
      </w:pPr>
    </w:p>
    <w:p w14:paraId="323E1B33" w14:textId="77777777" w:rsidR="00FF11D6" w:rsidRDefault="00FF11D6" w:rsidP="00A31808">
      <w:pPr>
        <w:rPr>
          <w:rFonts w:ascii="Century Gothic" w:hAnsi="Century Gothic"/>
          <w:sz w:val="24"/>
          <w:szCs w:val="24"/>
        </w:rPr>
      </w:pPr>
    </w:p>
    <w:p w14:paraId="6BED7819" w14:textId="77777777" w:rsidR="00FF11D6" w:rsidRDefault="00FF11D6" w:rsidP="00A31808">
      <w:pPr>
        <w:rPr>
          <w:rFonts w:ascii="Century Gothic" w:hAnsi="Century Gothic"/>
          <w:sz w:val="24"/>
          <w:szCs w:val="24"/>
        </w:rPr>
      </w:pPr>
    </w:p>
    <w:p w14:paraId="7FAFCA02" w14:textId="77777777" w:rsidR="00FF11D6" w:rsidRDefault="00FF11D6" w:rsidP="00A31808">
      <w:pPr>
        <w:rPr>
          <w:rFonts w:ascii="Century Gothic" w:hAnsi="Century Gothic"/>
          <w:sz w:val="24"/>
          <w:szCs w:val="24"/>
        </w:rPr>
      </w:pPr>
    </w:p>
    <w:p w14:paraId="2965FBC3" w14:textId="77777777" w:rsidR="00FF11D6" w:rsidRDefault="00FF11D6" w:rsidP="00A31808">
      <w:pPr>
        <w:rPr>
          <w:rFonts w:ascii="Century Gothic" w:hAnsi="Century Gothic"/>
          <w:sz w:val="24"/>
          <w:szCs w:val="24"/>
        </w:rPr>
      </w:pPr>
    </w:p>
    <w:p w14:paraId="450FC954" w14:textId="77777777" w:rsidR="00FF11D6" w:rsidRDefault="00FF11D6" w:rsidP="00A31808">
      <w:pPr>
        <w:rPr>
          <w:rFonts w:ascii="Century Gothic" w:hAnsi="Century Gothic"/>
          <w:sz w:val="24"/>
          <w:szCs w:val="24"/>
        </w:rPr>
      </w:pPr>
    </w:p>
    <w:p w14:paraId="1054E628" w14:textId="77777777" w:rsidR="00FF11D6" w:rsidRDefault="00FF11D6" w:rsidP="00A31808">
      <w:pPr>
        <w:rPr>
          <w:rFonts w:ascii="Century Gothic" w:hAnsi="Century Gothic"/>
          <w:sz w:val="24"/>
          <w:szCs w:val="24"/>
        </w:rPr>
      </w:pPr>
    </w:p>
    <w:p w14:paraId="6F4D1177" w14:textId="77777777" w:rsidR="00AF5776" w:rsidRDefault="00AF5776" w:rsidP="00A31808">
      <w:pPr>
        <w:rPr>
          <w:rFonts w:ascii="Century Gothic" w:hAnsi="Century Gothic"/>
          <w:sz w:val="24"/>
          <w:szCs w:val="24"/>
        </w:rPr>
      </w:pPr>
    </w:p>
    <w:p w14:paraId="017128E7" w14:textId="77777777" w:rsidR="00AF5776" w:rsidRDefault="00AF5776" w:rsidP="00A31808">
      <w:pPr>
        <w:rPr>
          <w:rFonts w:ascii="Century Gothic" w:hAnsi="Century Gothic"/>
          <w:sz w:val="24"/>
          <w:szCs w:val="24"/>
        </w:rPr>
      </w:pPr>
    </w:p>
    <w:p w14:paraId="0744D79D"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lastRenderedPageBreak/>
        <w:t>#</w:t>
      </w:r>
      <w:proofErr w:type="gramStart"/>
      <w:r w:rsidRPr="00573860">
        <w:rPr>
          <w:rFonts w:ascii="Cascadia Code Light" w:hAnsi="Cascadia Code Light"/>
          <w:sz w:val="18"/>
          <w:szCs w:val="18"/>
        </w:rPr>
        <w:t>the</w:t>
      </w:r>
      <w:proofErr w:type="gramEnd"/>
      <w:r w:rsidRPr="00573860">
        <w:rPr>
          <w:rFonts w:ascii="Cascadia Code Light" w:hAnsi="Cascadia Code Light"/>
          <w:sz w:val="18"/>
          <w:szCs w:val="18"/>
        </w:rPr>
        <w:t xml:space="preserve"> basis of this code was taken from multiple internet searches and compiled by chatGPT and then tweaked#</w:t>
      </w:r>
    </w:p>
    <w:p w14:paraId="77105223"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import random</w:t>
      </w:r>
    </w:p>
    <w:p w14:paraId="482BFA15" w14:textId="77777777" w:rsidR="00573860" w:rsidRPr="00573860" w:rsidRDefault="00573860" w:rsidP="00573860">
      <w:pPr>
        <w:rPr>
          <w:rFonts w:ascii="Cascadia Code Light" w:hAnsi="Cascadia Code Light"/>
          <w:sz w:val="18"/>
          <w:szCs w:val="18"/>
        </w:rPr>
      </w:pPr>
    </w:p>
    <w:p w14:paraId="5A25CAB9"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#initialises payers with sore and the type they are </w:t>
      </w:r>
      <w:proofErr w:type="spellStart"/>
      <w:r w:rsidRPr="00573860">
        <w:rPr>
          <w:rFonts w:ascii="Cascadia Code Light" w:hAnsi="Cascadia Code Light"/>
          <w:sz w:val="18"/>
          <w:szCs w:val="18"/>
        </w:rPr>
        <w:t>playinhg</w:t>
      </w:r>
      <w:proofErr w:type="spellEnd"/>
      <w:r w:rsidRPr="00573860">
        <w:rPr>
          <w:rFonts w:ascii="Cascadia Code Light" w:hAnsi="Cascadia Code Light"/>
          <w:sz w:val="18"/>
          <w:szCs w:val="18"/>
        </w:rPr>
        <w:t xml:space="preserve"> as and with what strategy</w:t>
      </w:r>
    </w:p>
    <w:p w14:paraId="76DF05E7"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class Player:</w:t>
      </w:r>
    </w:p>
    <w:p w14:paraId="64F261EE"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__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w:t>
      </w:r>
      <w:proofErr w:type="gramStart"/>
      <w:r w:rsidRPr="00573860">
        <w:rPr>
          <w:rFonts w:ascii="Cascadia Code Light" w:hAnsi="Cascadia Code Light"/>
          <w:sz w:val="18"/>
          <w:szCs w:val="18"/>
        </w:rPr>
        <w:t>_(</w:t>
      </w:r>
      <w:proofErr w:type="gramEnd"/>
      <w:r w:rsidRPr="00573860">
        <w:rPr>
          <w:rFonts w:ascii="Cascadia Code Light" w:hAnsi="Cascadia Code Light"/>
          <w:sz w:val="18"/>
          <w:szCs w:val="18"/>
        </w:rPr>
        <w:t>self, name):</w:t>
      </w:r>
    </w:p>
    <w:p w14:paraId="41A3E0C5"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self.name = name</w:t>
      </w:r>
    </w:p>
    <w:p w14:paraId="46F2C25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proofErr w:type="gramStart"/>
      <w:r w:rsidRPr="00573860">
        <w:rPr>
          <w:rFonts w:ascii="Cascadia Code Light" w:hAnsi="Cascadia Code Light"/>
          <w:sz w:val="18"/>
          <w:szCs w:val="18"/>
        </w:rPr>
        <w:t>self.score</w:t>
      </w:r>
      <w:proofErr w:type="spellEnd"/>
      <w:proofErr w:type="gramEnd"/>
      <w:r w:rsidRPr="00573860">
        <w:rPr>
          <w:rFonts w:ascii="Cascadia Code Light" w:hAnsi="Cascadia Code Light"/>
          <w:sz w:val="18"/>
          <w:szCs w:val="18"/>
        </w:rPr>
        <w:t xml:space="preserve"> = 0</w:t>
      </w:r>
    </w:p>
    <w:p w14:paraId="6A15E568" w14:textId="77777777" w:rsidR="00573860" w:rsidRPr="00573860" w:rsidRDefault="00573860" w:rsidP="00573860">
      <w:pPr>
        <w:rPr>
          <w:rFonts w:ascii="Cascadia Code Light" w:hAnsi="Cascadia Code Light"/>
          <w:sz w:val="18"/>
          <w:szCs w:val="18"/>
        </w:rPr>
      </w:pPr>
    </w:p>
    <w:p w14:paraId="650EBF4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reset(self):</w:t>
      </w:r>
    </w:p>
    <w:p w14:paraId="01CC708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proofErr w:type="gramStart"/>
      <w:r w:rsidRPr="00573860">
        <w:rPr>
          <w:rFonts w:ascii="Cascadia Code Light" w:hAnsi="Cascadia Code Light"/>
          <w:sz w:val="18"/>
          <w:szCs w:val="18"/>
        </w:rPr>
        <w:t>self.score</w:t>
      </w:r>
      <w:proofErr w:type="spellEnd"/>
      <w:proofErr w:type="gramEnd"/>
      <w:r w:rsidRPr="00573860">
        <w:rPr>
          <w:rFonts w:ascii="Cascadia Code Light" w:hAnsi="Cascadia Code Light"/>
          <w:sz w:val="18"/>
          <w:szCs w:val="18"/>
        </w:rPr>
        <w:t xml:space="preserve"> = 0</w:t>
      </w:r>
    </w:p>
    <w:p w14:paraId="1B0639FF" w14:textId="77777777" w:rsidR="00573860" w:rsidRPr="00573860" w:rsidRDefault="00573860" w:rsidP="00573860">
      <w:pPr>
        <w:rPr>
          <w:rFonts w:ascii="Cascadia Code Light" w:hAnsi="Cascadia Code Light"/>
          <w:sz w:val="18"/>
          <w:szCs w:val="18"/>
        </w:rPr>
      </w:pPr>
    </w:p>
    <w:p w14:paraId="58EBB9A3"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def </w:t>
      </w:r>
      <w:proofErr w:type="gramStart"/>
      <w:r w:rsidRPr="00573860">
        <w:rPr>
          <w:rFonts w:ascii="Cascadia Code Light" w:hAnsi="Cascadia Code Light"/>
          <w:sz w:val="18"/>
          <w:szCs w:val="18"/>
        </w:rPr>
        <w:t>strategy(</w:t>
      </w:r>
      <w:proofErr w:type="gramEnd"/>
      <w:r w:rsidRPr="00573860">
        <w:rPr>
          <w:rFonts w:ascii="Cascadia Code Light" w:hAnsi="Cascadia Code Light"/>
          <w:sz w:val="18"/>
          <w:szCs w:val="18"/>
        </w:rPr>
        <w:t>self, opponent):</w:t>
      </w:r>
    </w:p>
    <w:p w14:paraId="663D966D"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pass</w:t>
      </w:r>
    </w:p>
    <w:p w14:paraId="63C0C93C"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#cooperating algorithm</w:t>
      </w:r>
    </w:p>
    <w:p w14:paraId="75F4E360"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class </w:t>
      </w:r>
      <w:proofErr w:type="gramStart"/>
      <w:r w:rsidRPr="00573860">
        <w:rPr>
          <w:rFonts w:ascii="Cascadia Code Light" w:hAnsi="Cascadia Code Light"/>
          <w:sz w:val="18"/>
          <w:szCs w:val="18"/>
        </w:rPr>
        <w:t>Cooperator(</w:t>
      </w:r>
      <w:proofErr w:type="gramEnd"/>
      <w:r w:rsidRPr="00573860">
        <w:rPr>
          <w:rFonts w:ascii="Cascadia Code Light" w:hAnsi="Cascadia Code Light"/>
          <w:sz w:val="18"/>
          <w:szCs w:val="18"/>
          <w:u w:val="single"/>
        </w:rPr>
        <w:t>Player</w:t>
      </w:r>
      <w:r w:rsidRPr="00573860">
        <w:rPr>
          <w:rFonts w:ascii="Cascadia Code Light" w:hAnsi="Cascadia Code Light"/>
          <w:sz w:val="18"/>
          <w:szCs w:val="18"/>
        </w:rPr>
        <w:t>):</w:t>
      </w:r>
    </w:p>
    <w:p w14:paraId="4EC3DF3F"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__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__(self):</w:t>
      </w:r>
    </w:p>
    <w:p w14:paraId="4B585A03"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super(</w:t>
      </w:r>
      <w:proofErr w:type="gramStart"/>
      <w:r w:rsidRPr="00573860">
        <w:rPr>
          <w:rFonts w:ascii="Cascadia Code Light" w:hAnsi="Cascadia Code Light"/>
          <w:sz w:val="18"/>
          <w:szCs w:val="18"/>
        </w:rPr>
        <w:t>)._</w:t>
      </w:r>
      <w:proofErr w:type="gramEnd"/>
      <w:r w:rsidRPr="00573860">
        <w:rPr>
          <w:rFonts w:ascii="Cascadia Code Light" w:hAnsi="Cascadia Code Light"/>
          <w:sz w:val="18"/>
          <w:szCs w:val="18"/>
        </w:rPr>
        <w:t>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__("Cooperator")</w:t>
      </w:r>
    </w:p>
    <w:p w14:paraId="17821509" w14:textId="77777777" w:rsidR="00573860" w:rsidRPr="00573860" w:rsidRDefault="00573860" w:rsidP="00573860">
      <w:pPr>
        <w:rPr>
          <w:rFonts w:ascii="Cascadia Code Light" w:hAnsi="Cascadia Code Light"/>
          <w:sz w:val="18"/>
          <w:szCs w:val="18"/>
        </w:rPr>
      </w:pPr>
    </w:p>
    <w:p w14:paraId="746DBBF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def </w:t>
      </w:r>
      <w:proofErr w:type="gramStart"/>
      <w:r w:rsidRPr="00573860">
        <w:rPr>
          <w:rFonts w:ascii="Cascadia Code Light" w:hAnsi="Cascadia Code Light"/>
          <w:sz w:val="18"/>
          <w:szCs w:val="18"/>
        </w:rPr>
        <w:t>strategy(</w:t>
      </w:r>
      <w:proofErr w:type="gramEnd"/>
      <w:r w:rsidRPr="00573860">
        <w:rPr>
          <w:rFonts w:ascii="Cascadia Code Light" w:hAnsi="Cascadia Code Light"/>
          <w:sz w:val="18"/>
          <w:szCs w:val="18"/>
        </w:rPr>
        <w:t>self, opponent):</w:t>
      </w:r>
    </w:p>
    <w:p w14:paraId="30D1717D"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return </w:t>
      </w:r>
      <w:proofErr w:type="gramStart"/>
      <w:r w:rsidRPr="00573860">
        <w:rPr>
          <w:rFonts w:ascii="Cascadia Code Light" w:hAnsi="Cascadia Code Light"/>
          <w:sz w:val="18"/>
          <w:szCs w:val="18"/>
        </w:rPr>
        <w:t>1  #</w:t>
      </w:r>
      <w:proofErr w:type="gramEnd"/>
      <w:r w:rsidRPr="00573860">
        <w:rPr>
          <w:rFonts w:ascii="Cascadia Code Light" w:hAnsi="Cascadia Code Light"/>
          <w:sz w:val="18"/>
          <w:szCs w:val="18"/>
        </w:rPr>
        <w:t xml:space="preserve"> Always cooperate</w:t>
      </w:r>
    </w:p>
    <w:p w14:paraId="6DFB9210"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#defecor algorithm</w:t>
      </w:r>
    </w:p>
    <w:p w14:paraId="671F5ED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class </w:t>
      </w:r>
      <w:proofErr w:type="gramStart"/>
      <w:r w:rsidRPr="00573860">
        <w:rPr>
          <w:rFonts w:ascii="Cascadia Code Light" w:hAnsi="Cascadia Code Light"/>
          <w:sz w:val="18"/>
          <w:szCs w:val="18"/>
        </w:rPr>
        <w:t>Defector(</w:t>
      </w:r>
      <w:proofErr w:type="gramEnd"/>
      <w:r w:rsidRPr="00573860">
        <w:rPr>
          <w:rFonts w:ascii="Cascadia Code Light" w:hAnsi="Cascadia Code Light"/>
          <w:sz w:val="18"/>
          <w:szCs w:val="18"/>
          <w:u w:val="single"/>
        </w:rPr>
        <w:t>Player</w:t>
      </w:r>
      <w:r w:rsidRPr="00573860">
        <w:rPr>
          <w:rFonts w:ascii="Cascadia Code Light" w:hAnsi="Cascadia Code Light"/>
          <w:sz w:val="18"/>
          <w:szCs w:val="18"/>
        </w:rPr>
        <w:t>):</w:t>
      </w:r>
    </w:p>
    <w:p w14:paraId="3986D8E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__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__(self):</w:t>
      </w:r>
    </w:p>
    <w:p w14:paraId="053B7ACC"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super(</w:t>
      </w:r>
      <w:proofErr w:type="gramStart"/>
      <w:r w:rsidRPr="00573860">
        <w:rPr>
          <w:rFonts w:ascii="Cascadia Code Light" w:hAnsi="Cascadia Code Light"/>
          <w:sz w:val="18"/>
          <w:szCs w:val="18"/>
        </w:rPr>
        <w:t>)._</w:t>
      </w:r>
      <w:proofErr w:type="gramEnd"/>
      <w:r w:rsidRPr="00573860">
        <w:rPr>
          <w:rFonts w:ascii="Cascadia Code Light" w:hAnsi="Cascadia Code Light"/>
          <w:sz w:val="18"/>
          <w:szCs w:val="18"/>
        </w:rPr>
        <w:t>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__("Defector")</w:t>
      </w:r>
    </w:p>
    <w:p w14:paraId="55E2A106" w14:textId="77777777" w:rsidR="00573860" w:rsidRPr="00573860" w:rsidRDefault="00573860" w:rsidP="00573860">
      <w:pPr>
        <w:rPr>
          <w:rFonts w:ascii="Cascadia Code Light" w:hAnsi="Cascadia Code Light"/>
          <w:sz w:val="18"/>
          <w:szCs w:val="18"/>
        </w:rPr>
      </w:pPr>
    </w:p>
    <w:p w14:paraId="724856DE"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def </w:t>
      </w:r>
      <w:proofErr w:type="gramStart"/>
      <w:r w:rsidRPr="00573860">
        <w:rPr>
          <w:rFonts w:ascii="Cascadia Code Light" w:hAnsi="Cascadia Code Light"/>
          <w:sz w:val="18"/>
          <w:szCs w:val="18"/>
        </w:rPr>
        <w:t>strategy(</w:t>
      </w:r>
      <w:proofErr w:type="gramEnd"/>
      <w:r w:rsidRPr="00573860">
        <w:rPr>
          <w:rFonts w:ascii="Cascadia Code Light" w:hAnsi="Cascadia Code Light"/>
          <w:sz w:val="18"/>
          <w:szCs w:val="18"/>
        </w:rPr>
        <w:t>self, opponent):</w:t>
      </w:r>
    </w:p>
    <w:p w14:paraId="5C396DDF"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return </w:t>
      </w:r>
      <w:proofErr w:type="gramStart"/>
      <w:r w:rsidRPr="00573860">
        <w:rPr>
          <w:rFonts w:ascii="Cascadia Code Light" w:hAnsi="Cascadia Code Light"/>
          <w:sz w:val="18"/>
          <w:szCs w:val="18"/>
        </w:rPr>
        <w:t>0  #</w:t>
      </w:r>
      <w:proofErr w:type="gramEnd"/>
      <w:r w:rsidRPr="00573860">
        <w:rPr>
          <w:rFonts w:ascii="Cascadia Code Light" w:hAnsi="Cascadia Code Light"/>
          <w:sz w:val="18"/>
          <w:szCs w:val="18"/>
        </w:rPr>
        <w:t xml:space="preserve"> Always defect</w:t>
      </w:r>
    </w:p>
    <w:p w14:paraId="2238DB28"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#titfor tat algorithm</w:t>
      </w:r>
    </w:p>
    <w:p w14:paraId="7A3C4A85"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class </w:t>
      </w:r>
      <w:proofErr w:type="spellStart"/>
      <w:proofErr w:type="gramStart"/>
      <w:r w:rsidRPr="00573860">
        <w:rPr>
          <w:rFonts w:ascii="Cascadia Code Light" w:hAnsi="Cascadia Code Light"/>
          <w:sz w:val="18"/>
          <w:szCs w:val="18"/>
        </w:rPr>
        <w:t>TitForTat</w:t>
      </w:r>
      <w:proofErr w:type="spellEnd"/>
      <w:r w:rsidRPr="00573860">
        <w:rPr>
          <w:rFonts w:ascii="Cascadia Code Light" w:hAnsi="Cascadia Code Light"/>
          <w:sz w:val="18"/>
          <w:szCs w:val="18"/>
        </w:rPr>
        <w:t>(</w:t>
      </w:r>
      <w:proofErr w:type="gramEnd"/>
      <w:r w:rsidRPr="00573860">
        <w:rPr>
          <w:rFonts w:ascii="Cascadia Code Light" w:hAnsi="Cascadia Code Light"/>
          <w:sz w:val="18"/>
          <w:szCs w:val="18"/>
          <w:u w:val="single"/>
        </w:rPr>
        <w:t>Player</w:t>
      </w:r>
      <w:r w:rsidRPr="00573860">
        <w:rPr>
          <w:rFonts w:ascii="Cascadia Code Light" w:hAnsi="Cascadia Code Light"/>
          <w:sz w:val="18"/>
          <w:szCs w:val="18"/>
        </w:rPr>
        <w:t>):</w:t>
      </w:r>
    </w:p>
    <w:p w14:paraId="7603CAF9"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__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__(self):</w:t>
      </w:r>
    </w:p>
    <w:p w14:paraId="0A8E99A3"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super(</w:t>
      </w:r>
      <w:proofErr w:type="gramStart"/>
      <w:r w:rsidRPr="00573860">
        <w:rPr>
          <w:rFonts w:ascii="Cascadia Code Light" w:hAnsi="Cascadia Code Light"/>
          <w:sz w:val="18"/>
          <w:szCs w:val="18"/>
        </w:rPr>
        <w:t>)._</w:t>
      </w:r>
      <w:proofErr w:type="gramEnd"/>
      <w:r w:rsidRPr="00573860">
        <w:rPr>
          <w:rFonts w:ascii="Cascadia Code Light" w:hAnsi="Cascadia Code Light"/>
          <w:sz w:val="18"/>
          <w:szCs w:val="18"/>
        </w:rPr>
        <w:t>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__("</w:t>
      </w:r>
      <w:proofErr w:type="spellStart"/>
      <w:r w:rsidRPr="00573860">
        <w:rPr>
          <w:rFonts w:ascii="Cascadia Code Light" w:hAnsi="Cascadia Code Light"/>
          <w:sz w:val="18"/>
          <w:szCs w:val="18"/>
        </w:rPr>
        <w:t>TitForTat</w:t>
      </w:r>
      <w:proofErr w:type="spellEnd"/>
      <w:r w:rsidRPr="00573860">
        <w:rPr>
          <w:rFonts w:ascii="Cascadia Code Light" w:hAnsi="Cascadia Code Light"/>
          <w:sz w:val="18"/>
          <w:szCs w:val="18"/>
        </w:rPr>
        <w:t>")</w:t>
      </w:r>
    </w:p>
    <w:p w14:paraId="1BA8BA57"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proofErr w:type="gramStart"/>
      <w:r w:rsidRPr="00573860">
        <w:rPr>
          <w:rFonts w:ascii="Cascadia Code Light" w:hAnsi="Cascadia Code Light"/>
          <w:sz w:val="18"/>
          <w:szCs w:val="18"/>
        </w:rPr>
        <w:t>self.last</w:t>
      </w:r>
      <w:proofErr w:type="gramEnd"/>
      <w:r w:rsidRPr="00573860">
        <w:rPr>
          <w:rFonts w:ascii="Cascadia Code Light" w:hAnsi="Cascadia Code Light"/>
          <w:sz w:val="18"/>
          <w:szCs w:val="18"/>
        </w:rPr>
        <w:t>_opponent_move</w:t>
      </w:r>
      <w:proofErr w:type="spellEnd"/>
      <w:r w:rsidRPr="00573860">
        <w:rPr>
          <w:rFonts w:ascii="Cascadia Code Light" w:hAnsi="Cascadia Code Light"/>
          <w:sz w:val="18"/>
          <w:szCs w:val="18"/>
        </w:rPr>
        <w:t xml:space="preserve"> = 1  # Initially cooperate</w:t>
      </w:r>
    </w:p>
    <w:p w14:paraId="330150F5"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w:t>
      </w:r>
      <w:proofErr w:type="gramStart"/>
      <w:r w:rsidRPr="00573860">
        <w:rPr>
          <w:rFonts w:ascii="Cascadia Code Light" w:hAnsi="Cascadia Code Light"/>
          <w:sz w:val="18"/>
          <w:szCs w:val="18"/>
        </w:rPr>
        <w:t>if</w:t>
      </w:r>
      <w:proofErr w:type="gramEnd"/>
      <w:r w:rsidRPr="00573860">
        <w:rPr>
          <w:rFonts w:ascii="Cascadia Code Light" w:hAnsi="Cascadia Code Light"/>
          <w:sz w:val="18"/>
          <w:szCs w:val="18"/>
        </w:rPr>
        <w:t xml:space="preserve"> last move was defect, player will defect</w:t>
      </w:r>
    </w:p>
    <w:p w14:paraId="548B8711"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def </w:t>
      </w:r>
      <w:proofErr w:type="gramStart"/>
      <w:r w:rsidRPr="00573860">
        <w:rPr>
          <w:rFonts w:ascii="Cascadia Code Light" w:hAnsi="Cascadia Code Light"/>
          <w:sz w:val="18"/>
          <w:szCs w:val="18"/>
        </w:rPr>
        <w:t>strategy(</w:t>
      </w:r>
      <w:proofErr w:type="gramEnd"/>
      <w:r w:rsidRPr="00573860">
        <w:rPr>
          <w:rFonts w:ascii="Cascadia Code Light" w:hAnsi="Cascadia Code Light"/>
          <w:sz w:val="18"/>
          <w:szCs w:val="18"/>
        </w:rPr>
        <w:t>self, opponent):</w:t>
      </w:r>
    </w:p>
    <w:p w14:paraId="07C97CA2"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lastRenderedPageBreak/>
        <w:t xml:space="preserve">        return </w:t>
      </w:r>
      <w:proofErr w:type="spellStart"/>
      <w:proofErr w:type="gramStart"/>
      <w:r w:rsidRPr="00573860">
        <w:rPr>
          <w:rFonts w:ascii="Cascadia Code Light" w:hAnsi="Cascadia Code Light"/>
          <w:sz w:val="18"/>
          <w:szCs w:val="18"/>
        </w:rPr>
        <w:t>self.last</w:t>
      </w:r>
      <w:proofErr w:type="gramEnd"/>
      <w:r w:rsidRPr="00573860">
        <w:rPr>
          <w:rFonts w:ascii="Cascadia Code Light" w:hAnsi="Cascadia Code Light"/>
          <w:sz w:val="18"/>
          <w:szCs w:val="18"/>
        </w:rPr>
        <w:t>_opponent_move</w:t>
      </w:r>
      <w:proofErr w:type="spellEnd"/>
    </w:p>
    <w:p w14:paraId="57BF041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#random control variable to test against</w:t>
      </w:r>
    </w:p>
    <w:p w14:paraId="560C5A11"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class </w:t>
      </w:r>
      <w:proofErr w:type="gramStart"/>
      <w:r w:rsidRPr="00573860">
        <w:rPr>
          <w:rFonts w:ascii="Cascadia Code Light" w:hAnsi="Cascadia Code Light"/>
          <w:sz w:val="18"/>
          <w:szCs w:val="18"/>
        </w:rPr>
        <w:t>Random(</w:t>
      </w:r>
      <w:proofErr w:type="gramEnd"/>
      <w:r w:rsidRPr="00573860">
        <w:rPr>
          <w:rFonts w:ascii="Cascadia Code Light" w:hAnsi="Cascadia Code Light"/>
          <w:sz w:val="18"/>
          <w:szCs w:val="18"/>
          <w:u w:val="single"/>
        </w:rPr>
        <w:t>Player</w:t>
      </w:r>
      <w:r w:rsidRPr="00573860">
        <w:rPr>
          <w:rFonts w:ascii="Cascadia Code Light" w:hAnsi="Cascadia Code Light"/>
          <w:sz w:val="18"/>
          <w:szCs w:val="18"/>
        </w:rPr>
        <w:t>):</w:t>
      </w:r>
    </w:p>
    <w:p w14:paraId="32E8201C"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__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w:t>
      </w:r>
      <w:proofErr w:type="gramStart"/>
      <w:r w:rsidRPr="00573860">
        <w:rPr>
          <w:rFonts w:ascii="Cascadia Code Light" w:hAnsi="Cascadia Code Light"/>
          <w:sz w:val="18"/>
          <w:szCs w:val="18"/>
        </w:rPr>
        <w:t>_(</w:t>
      </w:r>
      <w:proofErr w:type="gramEnd"/>
      <w:r w:rsidRPr="00573860">
        <w:rPr>
          <w:rFonts w:ascii="Cascadia Code Light" w:hAnsi="Cascadia Code Light"/>
          <w:sz w:val="18"/>
          <w:szCs w:val="18"/>
        </w:rPr>
        <w:t xml:space="preserve">self, </w:t>
      </w:r>
      <w:proofErr w:type="spellStart"/>
      <w:r w:rsidRPr="00573860">
        <w:rPr>
          <w:rFonts w:ascii="Cascadia Code Light" w:hAnsi="Cascadia Code Light"/>
          <w:sz w:val="18"/>
          <w:szCs w:val="18"/>
        </w:rPr>
        <w:t>prob_cooperate</w:t>
      </w:r>
      <w:proofErr w:type="spellEnd"/>
      <w:r w:rsidRPr="00573860">
        <w:rPr>
          <w:rFonts w:ascii="Cascadia Code Light" w:hAnsi="Cascadia Code Light"/>
          <w:sz w:val="18"/>
          <w:szCs w:val="18"/>
        </w:rPr>
        <w:t>):</w:t>
      </w:r>
    </w:p>
    <w:p w14:paraId="0E249529"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super(</w:t>
      </w:r>
      <w:proofErr w:type="gramStart"/>
      <w:r w:rsidRPr="00573860">
        <w:rPr>
          <w:rFonts w:ascii="Cascadia Code Light" w:hAnsi="Cascadia Code Light"/>
          <w:sz w:val="18"/>
          <w:szCs w:val="18"/>
        </w:rPr>
        <w:t>)._</w:t>
      </w:r>
      <w:proofErr w:type="gramEnd"/>
      <w:r w:rsidRPr="00573860">
        <w:rPr>
          <w:rFonts w:ascii="Cascadia Code Light" w:hAnsi="Cascadia Code Light"/>
          <w:sz w:val="18"/>
          <w:szCs w:val="18"/>
        </w:rPr>
        <w:t>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__("Random")</w:t>
      </w:r>
    </w:p>
    <w:p w14:paraId="2C7B0835"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proofErr w:type="gramStart"/>
      <w:r w:rsidRPr="00573860">
        <w:rPr>
          <w:rFonts w:ascii="Cascadia Code Light" w:hAnsi="Cascadia Code Light"/>
          <w:sz w:val="18"/>
          <w:szCs w:val="18"/>
        </w:rPr>
        <w:t>self.prob</w:t>
      </w:r>
      <w:proofErr w:type="gramEnd"/>
      <w:r w:rsidRPr="00573860">
        <w:rPr>
          <w:rFonts w:ascii="Cascadia Code Light" w:hAnsi="Cascadia Code Light"/>
          <w:sz w:val="18"/>
          <w:szCs w:val="18"/>
        </w:rPr>
        <w:t>_cooperate</w:t>
      </w:r>
      <w:proofErr w:type="spellEnd"/>
      <w:r w:rsidRPr="00573860">
        <w:rPr>
          <w:rFonts w:ascii="Cascadia Code Light" w:hAnsi="Cascadia Code Light"/>
          <w:sz w:val="18"/>
          <w:szCs w:val="18"/>
        </w:rPr>
        <w:t xml:space="preserve"> = </w:t>
      </w:r>
      <w:proofErr w:type="spellStart"/>
      <w:r w:rsidRPr="00573860">
        <w:rPr>
          <w:rFonts w:ascii="Cascadia Code Light" w:hAnsi="Cascadia Code Light"/>
          <w:sz w:val="18"/>
          <w:szCs w:val="18"/>
        </w:rPr>
        <w:t>prob_cooperate</w:t>
      </w:r>
      <w:proofErr w:type="spellEnd"/>
    </w:p>
    <w:p w14:paraId="06F6A995" w14:textId="77777777" w:rsidR="00573860" w:rsidRPr="00573860" w:rsidRDefault="00573860" w:rsidP="00573860">
      <w:pPr>
        <w:rPr>
          <w:rFonts w:ascii="Cascadia Code Light" w:hAnsi="Cascadia Code Light"/>
          <w:sz w:val="18"/>
          <w:szCs w:val="18"/>
        </w:rPr>
      </w:pPr>
    </w:p>
    <w:p w14:paraId="3FD461D1"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def </w:t>
      </w:r>
      <w:proofErr w:type="gramStart"/>
      <w:r w:rsidRPr="00573860">
        <w:rPr>
          <w:rFonts w:ascii="Cascadia Code Light" w:hAnsi="Cascadia Code Light"/>
          <w:sz w:val="18"/>
          <w:szCs w:val="18"/>
        </w:rPr>
        <w:t>strategy(</w:t>
      </w:r>
      <w:proofErr w:type="gramEnd"/>
      <w:r w:rsidRPr="00573860">
        <w:rPr>
          <w:rFonts w:ascii="Cascadia Code Light" w:hAnsi="Cascadia Code Light"/>
          <w:sz w:val="18"/>
          <w:szCs w:val="18"/>
        </w:rPr>
        <w:t>self, opponent):</w:t>
      </w:r>
    </w:p>
    <w:p w14:paraId="51B95A9A"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return 1 if </w:t>
      </w:r>
      <w:proofErr w:type="spellStart"/>
      <w:proofErr w:type="gramStart"/>
      <w:r w:rsidRPr="00573860">
        <w:rPr>
          <w:rFonts w:ascii="Cascadia Code Light" w:hAnsi="Cascadia Code Light"/>
          <w:sz w:val="18"/>
          <w:szCs w:val="18"/>
        </w:rPr>
        <w:t>random.random</w:t>
      </w:r>
      <w:proofErr w:type="spellEnd"/>
      <w:proofErr w:type="gramEnd"/>
      <w:r w:rsidRPr="00573860">
        <w:rPr>
          <w:rFonts w:ascii="Cascadia Code Light" w:hAnsi="Cascadia Code Light"/>
          <w:sz w:val="18"/>
          <w:szCs w:val="18"/>
        </w:rPr>
        <w:t xml:space="preserve">() &lt; </w:t>
      </w:r>
      <w:proofErr w:type="spellStart"/>
      <w:r w:rsidRPr="00573860">
        <w:rPr>
          <w:rFonts w:ascii="Cascadia Code Light" w:hAnsi="Cascadia Code Light"/>
          <w:sz w:val="18"/>
          <w:szCs w:val="18"/>
        </w:rPr>
        <w:t>self.prob_cooperate</w:t>
      </w:r>
      <w:proofErr w:type="spellEnd"/>
      <w:r w:rsidRPr="00573860">
        <w:rPr>
          <w:rFonts w:ascii="Cascadia Code Light" w:hAnsi="Cascadia Code Light"/>
          <w:sz w:val="18"/>
          <w:szCs w:val="18"/>
        </w:rPr>
        <w:t xml:space="preserve"> else 0</w:t>
      </w:r>
    </w:p>
    <w:p w14:paraId="4ED5B151" w14:textId="77777777" w:rsidR="00573860" w:rsidRPr="00573860" w:rsidRDefault="00573860" w:rsidP="00573860">
      <w:pPr>
        <w:rPr>
          <w:rFonts w:ascii="Cascadia Code Light" w:hAnsi="Cascadia Code Light"/>
          <w:sz w:val="18"/>
          <w:szCs w:val="18"/>
        </w:rPr>
      </w:pPr>
    </w:p>
    <w:p w14:paraId="7700556D"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w:t>
      </w:r>
      <w:proofErr w:type="gramStart"/>
      <w:r w:rsidRPr="00573860">
        <w:rPr>
          <w:rFonts w:ascii="Cascadia Code Light" w:hAnsi="Cascadia Code Light"/>
          <w:sz w:val="18"/>
          <w:szCs w:val="18"/>
        </w:rPr>
        <w:t>the</w:t>
      </w:r>
      <w:proofErr w:type="gramEnd"/>
      <w:r w:rsidRPr="00573860">
        <w:rPr>
          <w:rFonts w:ascii="Cascadia Code Light" w:hAnsi="Cascadia Code Light"/>
          <w:sz w:val="18"/>
          <w:szCs w:val="18"/>
        </w:rPr>
        <w:t xml:space="preserve"> game initialised</w:t>
      </w:r>
    </w:p>
    <w:p w14:paraId="62DA311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class Match:</w:t>
      </w:r>
    </w:p>
    <w:p w14:paraId="679AB20C"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__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w:t>
      </w:r>
      <w:proofErr w:type="gramStart"/>
      <w:r w:rsidRPr="00573860">
        <w:rPr>
          <w:rFonts w:ascii="Cascadia Code Light" w:hAnsi="Cascadia Code Light"/>
          <w:sz w:val="18"/>
          <w:szCs w:val="18"/>
        </w:rPr>
        <w:t>_(</w:t>
      </w:r>
      <w:proofErr w:type="gramEnd"/>
      <w:r w:rsidRPr="00573860">
        <w:rPr>
          <w:rFonts w:ascii="Cascadia Code Light" w:hAnsi="Cascadia Code Light"/>
          <w:sz w:val="18"/>
          <w:szCs w:val="18"/>
        </w:rPr>
        <w:t>self, player1, player2, turns):</w:t>
      </w:r>
    </w:p>
    <w:p w14:paraId="34AD5D03"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w:t>
      </w:r>
      <w:proofErr w:type="gramEnd"/>
      <w:r w:rsidRPr="00573860">
        <w:rPr>
          <w:rFonts w:ascii="Cascadia Code Light" w:hAnsi="Cascadia Code Light"/>
          <w:sz w:val="18"/>
          <w:szCs w:val="18"/>
        </w:rPr>
        <w:t>1 = player1</w:t>
      </w:r>
    </w:p>
    <w:p w14:paraId="79D61015"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w:t>
      </w:r>
      <w:proofErr w:type="gramEnd"/>
      <w:r w:rsidRPr="00573860">
        <w:rPr>
          <w:rFonts w:ascii="Cascadia Code Light" w:hAnsi="Cascadia Code Light"/>
          <w:sz w:val="18"/>
          <w:szCs w:val="18"/>
        </w:rPr>
        <w:t>2 = player2</w:t>
      </w:r>
    </w:p>
    <w:p w14:paraId="2433E739"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proofErr w:type="gramStart"/>
      <w:r w:rsidRPr="00573860">
        <w:rPr>
          <w:rFonts w:ascii="Cascadia Code Light" w:hAnsi="Cascadia Code Light"/>
          <w:sz w:val="18"/>
          <w:szCs w:val="18"/>
        </w:rPr>
        <w:t>self.turns</w:t>
      </w:r>
      <w:proofErr w:type="spellEnd"/>
      <w:proofErr w:type="gramEnd"/>
      <w:r w:rsidRPr="00573860">
        <w:rPr>
          <w:rFonts w:ascii="Cascadia Code Light" w:hAnsi="Cascadia Code Light"/>
          <w:sz w:val="18"/>
          <w:szCs w:val="18"/>
        </w:rPr>
        <w:t xml:space="preserve"> = turns</w:t>
      </w:r>
    </w:p>
    <w:p w14:paraId="763A3744" w14:textId="77777777" w:rsidR="00573860" w:rsidRPr="00573860" w:rsidRDefault="00573860" w:rsidP="00573860">
      <w:pPr>
        <w:rPr>
          <w:rFonts w:ascii="Cascadia Code Light" w:hAnsi="Cascadia Code Light"/>
          <w:sz w:val="18"/>
          <w:szCs w:val="18"/>
        </w:rPr>
      </w:pPr>
    </w:p>
    <w:p w14:paraId="3267296F"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play(self):</w:t>
      </w:r>
    </w:p>
    <w:p w14:paraId="3AAD595F"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self.player1.reset</w:t>
      </w:r>
      <w:proofErr w:type="gramEnd"/>
      <w:r w:rsidRPr="00573860">
        <w:rPr>
          <w:rFonts w:ascii="Cascadia Code Light" w:hAnsi="Cascadia Code Light"/>
          <w:sz w:val="18"/>
          <w:szCs w:val="18"/>
        </w:rPr>
        <w:t>()</w:t>
      </w:r>
    </w:p>
    <w:p w14:paraId="274A6762"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self.player2.reset</w:t>
      </w:r>
      <w:proofErr w:type="gramEnd"/>
      <w:r w:rsidRPr="00573860">
        <w:rPr>
          <w:rFonts w:ascii="Cascadia Code Light" w:hAnsi="Cascadia Code Light"/>
          <w:sz w:val="18"/>
          <w:szCs w:val="18"/>
        </w:rPr>
        <w:t>()</w:t>
      </w:r>
    </w:p>
    <w:p w14:paraId="6C6CD438"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
    <w:p w14:paraId="26165C56"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for turn in range(</w:t>
      </w:r>
      <w:proofErr w:type="spellStart"/>
      <w:proofErr w:type="gramStart"/>
      <w:r w:rsidRPr="00573860">
        <w:rPr>
          <w:rFonts w:ascii="Cascadia Code Light" w:hAnsi="Cascadia Code Light"/>
          <w:sz w:val="18"/>
          <w:szCs w:val="18"/>
        </w:rPr>
        <w:t>self.turns</w:t>
      </w:r>
      <w:proofErr w:type="spellEnd"/>
      <w:proofErr w:type="gramEnd"/>
      <w:r w:rsidRPr="00573860">
        <w:rPr>
          <w:rFonts w:ascii="Cascadia Code Light" w:hAnsi="Cascadia Code Light"/>
          <w:sz w:val="18"/>
          <w:szCs w:val="18"/>
        </w:rPr>
        <w:t>):</w:t>
      </w:r>
    </w:p>
    <w:p w14:paraId="42E1099D"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move1 = </w:t>
      </w:r>
      <w:proofErr w:type="gramStart"/>
      <w:r w:rsidRPr="00573860">
        <w:rPr>
          <w:rFonts w:ascii="Cascadia Code Light" w:hAnsi="Cascadia Code Light"/>
          <w:sz w:val="18"/>
          <w:szCs w:val="18"/>
        </w:rPr>
        <w:t>self.player1.strategy</w:t>
      </w:r>
      <w:proofErr w:type="gramEnd"/>
      <w:r w:rsidRPr="00573860">
        <w:rPr>
          <w:rFonts w:ascii="Cascadia Code Light" w:hAnsi="Cascadia Code Light"/>
          <w:sz w:val="18"/>
          <w:szCs w:val="18"/>
        </w:rPr>
        <w:t>(self.player2)</w:t>
      </w:r>
    </w:p>
    <w:p w14:paraId="4E3A929E"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move2 = </w:t>
      </w:r>
      <w:proofErr w:type="gramStart"/>
      <w:r w:rsidRPr="00573860">
        <w:rPr>
          <w:rFonts w:ascii="Cascadia Code Light" w:hAnsi="Cascadia Code Light"/>
          <w:sz w:val="18"/>
          <w:szCs w:val="18"/>
        </w:rPr>
        <w:t>self.player2.strategy</w:t>
      </w:r>
      <w:proofErr w:type="gramEnd"/>
      <w:r w:rsidRPr="00573860">
        <w:rPr>
          <w:rFonts w:ascii="Cascadia Code Light" w:hAnsi="Cascadia Code Light"/>
          <w:sz w:val="18"/>
          <w:szCs w:val="18"/>
        </w:rPr>
        <w:t>(self.player1)</w:t>
      </w:r>
    </w:p>
    <w:p w14:paraId="38179549" w14:textId="77777777" w:rsidR="00573860" w:rsidRPr="00573860" w:rsidRDefault="00573860" w:rsidP="00573860">
      <w:pPr>
        <w:rPr>
          <w:rFonts w:ascii="Cascadia Code Light" w:hAnsi="Cascadia Code Light"/>
          <w:sz w:val="18"/>
          <w:szCs w:val="18"/>
        </w:rPr>
      </w:pPr>
    </w:p>
    <w:p w14:paraId="7BC6DBD8"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 </w:t>
      </w:r>
      <w:proofErr w:type="spellStart"/>
      <w:r w:rsidRPr="00573860">
        <w:rPr>
          <w:rFonts w:ascii="Cascadia Code Light" w:hAnsi="Cascadia Code Light"/>
          <w:sz w:val="18"/>
          <w:szCs w:val="18"/>
        </w:rPr>
        <w:t>Ccalculates</w:t>
      </w:r>
      <w:proofErr w:type="spellEnd"/>
      <w:r w:rsidRPr="00573860">
        <w:rPr>
          <w:rFonts w:ascii="Cascadia Code Light" w:hAnsi="Cascadia Code Light"/>
          <w:sz w:val="18"/>
          <w:szCs w:val="18"/>
        </w:rPr>
        <w:t xml:space="preserve"> scores, </w:t>
      </w:r>
      <w:proofErr w:type="spellStart"/>
      <w:r w:rsidRPr="00573860">
        <w:rPr>
          <w:rFonts w:ascii="Cascadia Code Light" w:hAnsi="Cascadia Code Light"/>
          <w:sz w:val="18"/>
          <w:szCs w:val="18"/>
        </w:rPr>
        <w:t>apecific</w:t>
      </w:r>
      <w:proofErr w:type="spellEnd"/>
      <w:r w:rsidRPr="00573860">
        <w:rPr>
          <w:rFonts w:ascii="Cascadia Code Light" w:hAnsi="Cascadia Code Light"/>
          <w:sz w:val="18"/>
          <w:szCs w:val="18"/>
        </w:rPr>
        <w:t xml:space="preserve"> to each variable of the game</w:t>
      </w:r>
    </w:p>
    <w:p w14:paraId="16ECF4DE"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if move1 == 1 and move2 == 1:  # Both cooperate</w:t>
      </w:r>
    </w:p>
    <w:p w14:paraId="1B7AA4D2"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self.player1.score</w:t>
      </w:r>
      <w:proofErr w:type="gramEnd"/>
      <w:r w:rsidRPr="00573860">
        <w:rPr>
          <w:rFonts w:ascii="Cascadia Code Light" w:hAnsi="Cascadia Code Light"/>
          <w:sz w:val="18"/>
          <w:szCs w:val="18"/>
        </w:rPr>
        <w:t xml:space="preserve"> += 3</w:t>
      </w:r>
    </w:p>
    <w:p w14:paraId="4B11BA4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self.player2.score</w:t>
      </w:r>
      <w:proofErr w:type="gramEnd"/>
      <w:r w:rsidRPr="00573860">
        <w:rPr>
          <w:rFonts w:ascii="Cascadia Code Light" w:hAnsi="Cascadia Code Light"/>
          <w:sz w:val="18"/>
          <w:szCs w:val="18"/>
        </w:rPr>
        <w:t xml:space="preserve"> += 3</w:t>
      </w:r>
    </w:p>
    <w:p w14:paraId="0224BD52"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r w:rsidRPr="00573860">
        <w:rPr>
          <w:rFonts w:ascii="Cascadia Code Light" w:hAnsi="Cascadia Code Light"/>
          <w:sz w:val="18"/>
          <w:szCs w:val="18"/>
        </w:rPr>
        <w:t>elif</w:t>
      </w:r>
      <w:proofErr w:type="spellEnd"/>
      <w:r w:rsidRPr="00573860">
        <w:rPr>
          <w:rFonts w:ascii="Cascadia Code Light" w:hAnsi="Cascadia Code Light"/>
          <w:sz w:val="18"/>
          <w:szCs w:val="18"/>
        </w:rPr>
        <w:t xml:space="preserve"> move1 == 1 and move2 == 0:  # Player 1 cooperates, Player 2 defects</w:t>
      </w:r>
    </w:p>
    <w:p w14:paraId="567F9FBF"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self.player1.score</w:t>
      </w:r>
      <w:proofErr w:type="gramEnd"/>
      <w:r w:rsidRPr="00573860">
        <w:rPr>
          <w:rFonts w:ascii="Cascadia Code Light" w:hAnsi="Cascadia Code Light"/>
          <w:sz w:val="18"/>
          <w:szCs w:val="18"/>
        </w:rPr>
        <w:t xml:space="preserve"> += 0</w:t>
      </w:r>
    </w:p>
    <w:p w14:paraId="79203BA0"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self.player2.score</w:t>
      </w:r>
      <w:proofErr w:type="gramEnd"/>
      <w:r w:rsidRPr="00573860">
        <w:rPr>
          <w:rFonts w:ascii="Cascadia Code Light" w:hAnsi="Cascadia Code Light"/>
          <w:sz w:val="18"/>
          <w:szCs w:val="18"/>
        </w:rPr>
        <w:t xml:space="preserve"> += 5</w:t>
      </w:r>
    </w:p>
    <w:p w14:paraId="649C66C7"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r w:rsidRPr="00573860">
        <w:rPr>
          <w:rFonts w:ascii="Cascadia Code Light" w:hAnsi="Cascadia Code Light"/>
          <w:sz w:val="18"/>
          <w:szCs w:val="18"/>
        </w:rPr>
        <w:t>elif</w:t>
      </w:r>
      <w:proofErr w:type="spellEnd"/>
      <w:r w:rsidRPr="00573860">
        <w:rPr>
          <w:rFonts w:ascii="Cascadia Code Light" w:hAnsi="Cascadia Code Light"/>
          <w:sz w:val="18"/>
          <w:szCs w:val="18"/>
        </w:rPr>
        <w:t xml:space="preserve"> move1 == 0 and move2 == 1:  # Player 1 defects, Player 2 cooperates</w:t>
      </w:r>
    </w:p>
    <w:p w14:paraId="5F1FD1A8"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self.player1.score</w:t>
      </w:r>
      <w:proofErr w:type="gramEnd"/>
      <w:r w:rsidRPr="00573860">
        <w:rPr>
          <w:rFonts w:ascii="Cascadia Code Light" w:hAnsi="Cascadia Code Light"/>
          <w:sz w:val="18"/>
          <w:szCs w:val="18"/>
        </w:rPr>
        <w:t xml:space="preserve"> += 5</w:t>
      </w:r>
    </w:p>
    <w:p w14:paraId="62BB136A"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self.player2.score</w:t>
      </w:r>
      <w:proofErr w:type="gramEnd"/>
      <w:r w:rsidRPr="00573860">
        <w:rPr>
          <w:rFonts w:ascii="Cascadia Code Light" w:hAnsi="Cascadia Code Light"/>
          <w:sz w:val="18"/>
          <w:szCs w:val="18"/>
        </w:rPr>
        <w:t xml:space="preserve"> += 0</w:t>
      </w:r>
    </w:p>
    <w:p w14:paraId="3DE4AD3D"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r w:rsidRPr="00573860">
        <w:rPr>
          <w:rFonts w:ascii="Cascadia Code Light" w:hAnsi="Cascadia Code Light"/>
          <w:sz w:val="18"/>
          <w:szCs w:val="18"/>
        </w:rPr>
        <w:t>elif</w:t>
      </w:r>
      <w:proofErr w:type="spellEnd"/>
      <w:r w:rsidRPr="00573860">
        <w:rPr>
          <w:rFonts w:ascii="Cascadia Code Light" w:hAnsi="Cascadia Code Light"/>
          <w:sz w:val="18"/>
          <w:szCs w:val="18"/>
        </w:rPr>
        <w:t xml:space="preserve"> move1 == 0 and move2 == 0:  # Both defect</w:t>
      </w:r>
    </w:p>
    <w:p w14:paraId="08D6CDF0"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lastRenderedPageBreak/>
        <w:t xml:space="preserve">                </w:t>
      </w:r>
      <w:proofErr w:type="gramStart"/>
      <w:r w:rsidRPr="00573860">
        <w:rPr>
          <w:rFonts w:ascii="Cascadia Code Light" w:hAnsi="Cascadia Code Light"/>
          <w:sz w:val="18"/>
          <w:szCs w:val="18"/>
        </w:rPr>
        <w:t>self.player1.score</w:t>
      </w:r>
      <w:proofErr w:type="gramEnd"/>
      <w:r w:rsidRPr="00573860">
        <w:rPr>
          <w:rFonts w:ascii="Cascadia Code Light" w:hAnsi="Cascadia Code Light"/>
          <w:sz w:val="18"/>
          <w:szCs w:val="18"/>
        </w:rPr>
        <w:t xml:space="preserve"> += 1</w:t>
      </w:r>
    </w:p>
    <w:p w14:paraId="33A71C52"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self.player2.score</w:t>
      </w:r>
      <w:proofErr w:type="gramEnd"/>
      <w:r w:rsidRPr="00573860">
        <w:rPr>
          <w:rFonts w:ascii="Cascadia Code Light" w:hAnsi="Cascadia Code Light"/>
          <w:sz w:val="18"/>
          <w:szCs w:val="18"/>
        </w:rPr>
        <w:t xml:space="preserve"> += 1</w:t>
      </w:r>
    </w:p>
    <w:p w14:paraId="2CF64F1B" w14:textId="77777777" w:rsidR="00573860" w:rsidRPr="00573860" w:rsidRDefault="00573860" w:rsidP="00573860">
      <w:pPr>
        <w:rPr>
          <w:rFonts w:ascii="Cascadia Code Light" w:hAnsi="Cascadia Code Light"/>
          <w:sz w:val="18"/>
          <w:szCs w:val="18"/>
        </w:rPr>
      </w:pPr>
    </w:p>
    <w:p w14:paraId="00458612"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return </w:t>
      </w:r>
      <w:proofErr w:type="gramStart"/>
      <w:r w:rsidRPr="00573860">
        <w:rPr>
          <w:rFonts w:ascii="Cascadia Code Light" w:hAnsi="Cascadia Code Light"/>
          <w:sz w:val="18"/>
          <w:szCs w:val="18"/>
        </w:rPr>
        <w:t>self.player1.score</w:t>
      </w:r>
      <w:proofErr w:type="gramEnd"/>
      <w:r w:rsidRPr="00573860">
        <w:rPr>
          <w:rFonts w:ascii="Cascadia Code Light" w:hAnsi="Cascadia Code Light"/>
          <w:sz w:val="18"/>
          <w:szCs w:val="18"/>
        </w:rPr>
        <w:t>, self.player2.score</w:t>
      </w:r>
    </w:p>
    <w:p w14:paraId="06350A0E" w14:textId="77777777" w:rsidR="00573860" w:rsidRPr="00573860" w:rsidRDefault="00573860" w:rsidP="00573860">
      <w:pPr>
        <w:rPr>
          <w:rFonts w:ascii="Cascadia Code Light" w:hAnsi="Cascadia Code Light"/>
          <w:sz w:val="18"/>
          <w:szCs w:val="18"/>
        </w:rPr>
      </w:pPr>
    </w:p>
    <w:p w14:paraId="3BCF605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#plays the game</w:t>
      </w:r>
    </w:p>
    <w:p w14:paraId="1DAF42EE"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class Tournament:</w:t>
      </w:r>
    </w:p>
    <w:p w14:paraId="67A771EF"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__</w:t>
      </w:r>
      <w:proofErr w:type="spellStart"/>
      <w:r w:rsidRPr="00573860">
        <w:rPr>
          <w:rFonts w:ascii="Cascadia Code Light" w:hAnsi="Cascadia Code Light"/>
          <w:sz w:val="18"/>
          <w:szCs w:val="18"/>
        </w:rPr>
        <w:t>init</w:t>
      </w:r>
      <w:proofErr w:type="spellEnd"/>
      <w:r w:rsidRPr="00573860">
        <w:rPr>
          <w:rFonts w:ascii="Cascadia Code Light" w:hAnsi="Cascadia Code Light"/>
          <w:sz w:val="18"/>
          <w:szCs w:val="18"/>
        </w:rPr>
        <w:t>_</w:t>
      </w:r>
      <w:proofErr w:type="gramStart"/>
      <w:r w:rsidRPr="00573860">
        <w:rPr>
          <w:rFonts w:ascii="Cascadia Code Light" w:hAnsi="Cascadia Code Light"/>
          <w:sz w:val="18"/>
          <w:szCs w:val="18"/>
        </w:rPr>
        <w:t>_(</w:t>
      </w:r>
      <w:proofErr w:type="gramEnd"/>
      <w:r w:rsidRPr="00573860">
        <w:rPr>
          <w:rFonts w:ascii="Cascadia Code Light" w:hAnsi="Cascadia Code Light"/>
          <w:sz w:val="18"/>
          <w:szCs w:val="18"/>
        </w:rPr>
        <w:t>self, players, turns=50, repetitions=100):</w:t>
      </w:r>
    </w:p>
    <w:p w14:paraId="1DCAD6FC"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proofErr w:type="gramStart"/>
      <w:r w:rsidRPr="00573860">
        <w:rPr>
          <w:rFonts w:ascii="Cascadia Code Light" w:hAnsi="Cascadia Code Light"/>
          <w:sz w:val="18"/>
          <w:szCs w:val="18"/>
        </w:rPr>
        <w:t>self.players</w:t>
      </w:r>
      <w:proofErr w:type="spellEnd"/>
      <w:proofErr w:type="gramEnd"/>
      <w:r w:rsidRPr="00573860">
        <w:rPr>
          <w:rFonts w:ascii="Cascadia Code Light" w:hAnsi="Cascadia Code Light"/>
          <w:sz w:val="18"/>
          <w:szCs w:val="18"/>
        </w:rPr>
        <w:t xml:space="preserve"> = players</w:t>
      </w:r>
    </w:p>
    <w:p w14:paraId="09A65060"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proofErr w:type="gramStart"/>
      <w:r w:rsidRPr="00573860">
        <w:rPr>
          <w:rFonts w:ascii="Cascadia Code Light" w:hAnsi="Cascadia Code Light"/>
          <w:sz w:val="18"/>
          <w:szCs w:val="18"/>
        </w:rPr>
        <w:t>self.turns</w:t>
      </w:r>
      <w:proofErr w:type="spellEnd"/>
      <w:proofErr w:type="gramEnd"/>
      <w:r w:rsidRPr="00573860">
        <w:rPr>
          <w:rFonts w:ascii="Cascadia Code Light" w:hAnsi="Cascadia Code Light"/>
          <w:sz w:val="18"/>
          <w:szCs w:val="18"/>
        </w:rPr>
        <w:t xml:space="preserve"> = turns</w:t>
      </w:r>
    </w:p>
    <w:p w14:paraId="4C6629A6"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proofErr w:type="gramStart"/>
      <w:r w:rsidRPr="00573860">
        <w:rPr>
          <w:rFonts w:ascii="Cascadia Code Light" w:hAnsi="Cascadia Code Light"/>
          <w:sz w:val="18"/>
          <w:szCs w:val="18"/>
        </w:rPr>
        <w:t>self.repetitions</w:t>
      </w:r>
      <w:proofErr w:type="spellEnd"/>
      <w:proofErr w:type="gramEnd"/>
      <w:r w:rsidRPr="00573860">
        <w:rPr>
          <w:rFonts w:ascii="Cascadia Code Light" w:hAnsi="Cascadia Code Light"/>
          <w:sz w:val="18"/>
          <w:szCs w:val="18"/>
        </w:rPr>
        <w:t xml:space="preserve"> = repetitions</w:t>
      </w:r>
    </w:p>
    <w:p w14:paraId="065896AE" w14:textId="77777777" w:rsidR="00573860" w:rsidRPr="00573860" w:rsidRDefault="00573860" w:rsidP="00573860">
      <w:pPr>
        <w:rPr>
          <w:rFonts w:ascii="Cascadia Code Light" w:hAnsi="Cascadia Code Light"/>
          <w:sz w:val="18"/>
          <w:szCs w:val="18"/>
        </w:rPr>
      </w:pPr>
    </w:p>
    <w:p w14:paraId="0F994EB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def play(self):</w:t>
      </w:r>
    </w:p>
    <w:p w14:paraId="076E1449"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results = {player.name: {'wins': 0, 'score': 0} for player in </w:t>
      </w:r>
      <w:proofErr w:type="spellStart"/>
      <w:proofErr w:type="gramStart"/>
      <w:r w:rsidRPr="00573860">
        <w:rPr>
          <w:rFonts w:ascii="Cascadia Code Light" w:hAnsi="Cascadia Code Light"/>
          <w:sz w:val="18"/>
          <w:szCs w:val="18"/>
        </w:rPr>
        <w:t>self.players</w:t>
      </w:r>
      <w:proofErr w:type="spellEnd"/>
      <w:proofErr w:type="gramEnd"/>
      <w:r w:rsidRPr="00573860">
        <w:rPr>
          <w:rFonts w:ascii="Cascadia Code Light" w:hAnsi="Cascadia Code Light"/>
          <w:sz w:val="18"/>
          <w:szCs w:val="18"/>
        </w:rPr>
        <w:t>}</w:t>
      </w:r>
    </w:p>
    <w:p w14:paraId="250CD86A"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
    <w:p w14:paraId="78D70E35"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for _ in range(</w:t>
      </w:r>
      <w:proofErr w:type="spellStart"/>
      <w:proofErr w:type="gramStart"/>
      <w:r w:rsidRPr="00573860">
        <w:rPr>
          <w:rFonts w:ascii="Cascadia Code Light" w:hAnsi="Cascadia Code Light"/>
          <w:sz w:val="18"/>
          <w:szCs w:val="18"/>
        </w:rPr>
        <w:t>self.repetitions</w:t>
      </w:r>
      <w:proofErr w:type="spellEnd"/>
      <w:proofErr w:type="gramEnd"/>
      <w:r w:rsidRPr="00573860">
        <w:rPr>
          <w:rFonts w:ascii="Cascadia Code Light" w:hAnsi="Cascadia Code Light"/>
          <w:sz w:val="18"/>
          <w:szCs w:val="18"/>
        </w:rPr>
        <w:t>):</w:t>
      </w:r>
    </w:p>
    <w:p w14:paraId="6D48EDD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for </w:t>
      </w:r>
      <w:proofErr w:type="spellStart"/>
      <w:r w:rsidRPr="00573860">
        <w:rPr>
          <w:rFonts w:ascii="Cascadia Code Light" w:hAnsi="Cascadia Code Light"/>
          <w:sz w:val="18"/>
          <w:szCs w:val="18"/>
        </w:rPr>
        <w:t>i</w:t>
      </w:r>
      <w:proofErr w:type="spellEnd"/>
      <w:r w:rsidRPr="00573860">
        <w:rPr>
          <w:rFonts w:ascii="Cascadia Code Light" w:hAnsi="Cascadia Code Light"/>
          <w:sz w:val="18"/>
          <w:szCs w:val="18"/>
        </w:rPr>
        <w:t xml:space="preserve"> in range(</w:t>
      </w:r>
      <w:proofErr w:type="spellStart"/>
      <w:r w:rsidRPr="00573860">
        <w:rPr>
          <w:rFonts w:ascii="Cascadia Code Light" w:hAnsi="Cascadia Code Light"/>
          <w:sz w:val="18"/>
          <w:szCs w:val="18"/>
        </w:rPr>
        <w:t>len</w:t>
      </w:r>
      <w:proofErr w:type="spellEnd"/>
      <w:r w:rsidRPr="00573860">
        <w:rPr>
          <w:rFonts w:ascii="Cascadia Code Light" w:hAnsi="Cascadia Code Light"/>
          <w:sz w:val="18"/>
          <w:szCs w:val="18"/>
        </w:rPr>
        <w:t>(</w:t>
      </w:r>
      <w:proofErr w:type="spellStart"/>
      <w:proofErr w:type="gramStart"/>
      <w:r w:rsidRPr="00573860">
        <w:rPr>
          <w:rFonts w:ascii="Cascadia Code Light" w:hAnsi="Cascadia Code Light"/>
          <w:sz w:val="18"/>
          <w:szCs w:val="18"/>
        </w:rPr>
        <w:t>self.players</w:t>
      </w:r>
      <w:proofErr w:type="spellEnd"/>
      <w:proofErr w:type="gramEnd"/>
      <w:r w:rsidRPr="00573860">
        <w:rPr>
          <w:rFonts w:ascii="Cascadia Code Light" w:hAnsi="Cascadia Code Light"/>
          <w:sz w:val="18"/>
          <w:szCs w:val="18"/>
        </w:rPr>
        <w:t>)):</w:t>
      </w:r>
    </w:p>
    <w:p w14:paraId="21D8D17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for j in </w:t>
      </w:r>
      <w:proofErr w:type="gramStart"/>
      <w:r w:rsidRPr="00573860">
        <w:rPr>
          <w:rFonts w:ascii="Cascadia Code Light" w:hAnsi="Cascadia Code Light"/>
          <w:sz w:val="18"/>
          <w:szCs w:val="18"/>
        </w:rPr>
        <w:t>range(</w:t>
      </w:r>
      <w:proofErr w:type="spellStart"/>
      <w:proofErr w:type="gramEnd"/>
      <w:r w:rsidRPr="00573860">
        <w:rPr>
          <w:rFonts w:ascii="Cascadia Code Light" w:hAnsi="Cascadia Code Light"/>
          <w:sz w:val="18"/>
          <w:szCs w:val="18"/>
        </w:rPr>
        <w:t>i</w:t>
      </w:r>
      <w:proofErr w:type="spellEnd"/>
      <w:r w:rsidRPr="00573860">
        <w:rPr>
          <w:rFonts w:ascii="Cascadia Code Light" w:hAnsi="Cascadia Code Light"/>
          <w:sz w:val="18"/>
          <w:szCs w:val="18"/>
        </w:rPr>
        <w:t xml:space="preserve"> + 1, </w:t>
      </w:r>
      <w:proofErr w:type="spellStart"/>
      <w:r w:rsidRPr="00573860">
        <w:rPr>
          <w:rFonts w:ascii="Cascadia Code Light" w:hAnsi="Cascadia Code Light"/>
          <w:sz w:val="18"/>
          <w:szCs w:val="18"/>
        </w:rPr>
        <w:t>len</w:t>
      </w:r>
      <w:proofErr w:type="spellEnd"/>
      <w:r w:rsidRPr="00573860">
        <w:rPr>
          <w:rFonts w:ascii="Cascadia Code Light" w:hAnsi="Cascadia Code Light"/>
          <w:sz w:val="18"/>
          <w:szCs w:val="18"/>
        </w:rPr>
        <w:t>(</w:t>
      </w:r>
      <w:proofErr w:type="spellStart"/>
      <w:r w:rsidRPr="00573860">
        <w:rPr>
          <w:rFonts w:ascii="Cascadia Code Light" w:hAnsi="Cascadia Code Light"/>
          <w:sz w:val="18"/>
          <w:szCs w:val="18"/>
        </w:rPr>
        <w:t>self.players</w:t>
      </w:r>
      <w:proofErr w:type="spellEnd"/>
      <w:r w:rsidRPr="00573860">
        <w:rPr>
          <w:rFonts w:ascii="Cascadia Code Light" w:hAnsi="Cascadia Code Light"/>
          <w:sz w:val="18"/>
          <w:szCs w:val="18"/>
        </w:rPr>
        <w:t>)):</w:t>
      </w:r>
    </w:p>
    <w:p w14:paraId="15E9321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match = Match(</w:t>
      </w:r>
      <w:proofErr w:type="spellStart"/>
      <w:proofErr w:type="gramStart"/>
      <w:r w:rsidRPr="00573860">
        <w:rPr>
          <w:rFonts w:ascii="Cascadia Code Light" w:hAnsi="Cascadia Code Light"/>
          <w:sz w:val="18"/>
          <w:szCs w:val="18"/>
        </w:rPr>
        <w:t>self.players</w:t>
      </w:r>
      <w:proofErr w:type="spellEnd"/>
      <w:proofErr w:type="gramEnd"/>
      <w:r w:rsidRPr="00573860">
        <w:rPr>
          <w:rFonts w:ascii="Cascadia Code Light" w:hAnsi="Cascadia Code Light"/>
          <w:sz w:val="18"/>
          <w:szCs w:val="18"/>
        </w:rPr>
        <w:t>[</w:t>
      </w:r>
      <w:proofErr w:type="spellStart"/>
      <w:r w:rsidRPr="00573860">
        <w:rPr>
          <w:rFonts w:ascii="Cascadia Code Light" w:hAnsi="Cascadia Code Light"/>
          <w:sz w:val="18"/>
          <w:szCs w:val="18"/>
        </w:rPr>
        <w:t>i</w:t>
      </w:r>
      <w:proofErr w:type="spellEnd"/>
      <w:r w:rsidRPr="00573860">
        <w:rPr>
          <w:rFonts w:ascii="Cascadia Code Light" w:hAnsi="Cascadia Code Light"/>
          <w:sz w:val="18"/>
          <w:szCs w:val="18"/>
        </w:rPr>
        <w:t xml:space="preserve">], </w:t>
      </w:r>
      <w:proofErr w:type="spellStart"/>
      <w:r w:rsidRPr="00573860">
        <w:rPr>
          <w:rFonts w:ascii="Cascadia Code Light" w:hAnsi="Cascadia Code Light"/>
          <w:sz w:val="18"/>
          <w:szCs w:val="18"/>
        </w:rPr>
        <w:t>self.players</w:t>
      </w:r>
      <w:proofErr w:type="spellEnd"/>
      <w:r w:rsidRPr="00573860">
        <w:rPr>
          <w:rFonts w:ascii="Cascadia Code Light" w:hAnsi="Cascadia Code Light"/>
          <w:sz w:val="18"/>
          <w:szCs w:val="18"/>
        </w:rPr>
        <w:t xml:space="preserve">[j], </w:t>
      </w:r>
      <w:proofErr w:type="spellStart"/>
      <w:r w:rsidRPr="00573860">
        <w:rPr>
          <w:rFonts w:ascii="Cascadia Code Light" w:hAnsi="Cascadia Code Light"/>
          <w:sz w:val="18"/>
          <w:szCs w:val="18"/>
        </w:rPr>
        <w:t>self.turns</w:t>
      </w:r>
      <w:proofErr w:type="spellEnd"/>
      <w:r w:rsidRPr="00573860">
        <w:rPr>
          <w:rFonts w:ascii="Cascadia Code Light" w:hAnsi="Cascadia Code Light"/>
          <w:sz w:val="18"/>
          <w:szCs w:val="18"/>
        </w:rPr>
        <w:t>)</w:t>
      </w:r>
    </w:p>
    <w:p w14:paraId="2E32ED4D"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score1, score2 = </w:t>
      </w:r>
      <w:proofErr w:type="spellStart"/>
      <w:proofErr w:type="gramStart"/>
      <w:r w:rsidRPr="00573860">
        <w:rPr>
          <w:rFonts w:ascii="Cascadia Code Light" w:hAnsi="Cascadia Code Light"/>
          <w:sz w:val="18"/>
          <w:szCs w:val="18"/>
        </w:rPr>
        <w:t>match.play</w:t>
      </w:r>
      <w:proofErr w:type="spellEnd"/>
      <w:proofErr w:type="gramEnd"/>
      <w:r w:rsidRPr="00573860">
        <w:rPr>
          <w:rFonts w:ascii="Cascadia Code Light" w:hAnsi="Cascadia Code Light"/>
          <w:sz w:val="18"/>
          <w:szCs w:val="18"/>
        </w:rPr>
        <w:t>()</w:t>
      </w:r>
    </w:p>
    <w:p w14:paraId="72C67A1D" w14:textId="77777777" w:rsidR="00573860" w:rsidRPr="00573860" w:rsidRDefault="00573860" w:rsidP="00573860">
      <w:pPr>
        <w:rPr>
          <w:rFonts w:ascii="Cascadia Code Light" w:hAnsi="Cascadia Code Light"/>
          <w:sz w:val="18"/>
          <w:szCs w:val="18"/>
        </w:rPr>
      </w:pPr>
    </w:p>
    <w:p w14:paraId="43478DE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if score1 &gt; score2:</w:t>
      </w:r>
    </w:p>
    <w:p w14:paraId="2B1B3846"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results[</w:t>
      </w:r>
      <w:proofErr w:type="spellStart"/>
      <w:proofErr w:type="gramStart"/>
      <w:r w:rsidRPr="00573860">
        <w:rPr>
          <w:rFonts w:ascii="Cascadia Code Light" w:hAnsi="Cascadia Code Light"/>
          <w:sz w:val="18"/>
          <w:szCs w:val="18"/>
        </w:rPr>
        <w:t>self.players</w:t>
      </w:r>
      <w:proofErr w:type="spellEnd"/>
      <w:proofErr w:type="gramEnd"/>
      <w:r w:rsidRPr="00573860">
        <w:rPr>
          <w:rFonts w:ascii="Cascadia Code Light" w:hAnsi="Cascadia Code Light"/>
          <w:sz w:val="18"/>
          <w:szCs w:val="18"/>
        </w:rPr>
        <w:t>[</w:t>
      </w:r>
      <w:proofErr w:type="spellStart"/>
      <w:r w:rsidRPr="00573860">
        <w:rPr>
          <w:rFonts w:ascii="Cascadia Code Light" w:hAnsi="Cascadia Code Light"/>
          <w:sz w:val="18"/>
          <w:szCs w:val="18"/>
        </w:rPr>
        <w:t>i</w:t>
      </w:r>
      <w:proofErr w:type="spellEnd"/>
      <w:r w:rsidRPr="00573860">
        <w:rPr>
          <w:rFonts w:ascii="Cascadia Code Light" w:hAnsi="Cascadia Code Light"/>
          <w:sz w:val="18"/>
          <w:szCs w:val="18"/>
        </w:rPr>
        <w:t>].name]['wins'] += 1</w:t>
      </w:r>
    </w:p>
    <w:p w14:paraId="4E4AA41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r w:rsidRPr="00573860">
        <w:rPr>
          <w:rFonts w:ascii="Cascadia Code Light" w:hAnsi="Cascadia Code Light"/>
          <w:sz w:val="18"/>
          <w:szCs w:val="18"/>
        </w:rPr>
        <w:t>elif</w:t>
      </w:r>
      <w:proofErr w:type="spellEnd"/>
      <w:r w:rsidRPr="00573860">
        <w:rPr>
          <w:rFonts w:ascii="Cascadia Code Light" w:hAnsi="Cascadia Code Light"/>
          <w:sz w:val="18"/>
          <w:szCs w:val="18"/>
        </w:rPr>
        <w:t xml:space="preserve"> score2 &gt; score1:</w:t>
      </w:r>
    </w:p>
    <w:p w14:paraId="20866F03"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results[</w:t>
      </w:r>
      <w:proofErr w:type="spellStart"/>
      <w:proofErr w:type="gramStart"/>
      <w:r w:rsidRPr="00573860">
        <w:rPr>
          <w:rFonts w:ascii="Cascadia Code Light" w:hAnsi="Cascadia Code Light"/>
          <w:sz w:val="18"/>
          <w:szCs w:val="18"/>
        </w:rPr>
        <w:t>self.players</w:t>
      </w:r>
      <w:proofErr w:type="spellEnd"/>
      <w:proofErr w:type="gramEnd"/>
      <w:r w:rsidRPr="00573860">
        <w:rPr>
          <w:rFonts w:ascii="Cascadia Code Light" w:hAnsi="Cascadia Code Light"/>
          <w:sz w:val="18"/>
          <w:szCs w:val="18"/>
        </w:rPr>
        <w:t>[j].name]['wins'] += 1</w:t>
      </w:r>
    </w:p>
    <w:p w14:paraId="605D7957" w14:textId="77777777" w:rsidR="00573860" w:rsidRPr="00573860" w:rsidRDefault="00573860" w:rsidP="00573860">
      <w:pPr>
        <w:rPr>
          <w:rFonts w:ascii="Cascadia Code Light" w:hAnsi="Cascadia Code Light"/>
          <w:sz w:val="18"/>
          <w:szCs w:val="18"/>
        </w:rPr>
      </w:pPr>
    </w:p>
    <w:p w14:paraId="7D04E1B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results[</w:t>
      </w:r>
      <w:proofErr w:type="spellStart"/>
      <w:proofErr w:type="gramStart"/>
      <w:r w:rsidRPr="00573860">
        <w:rPr>
          <w:rFonts w:ascii="Cascadia Code Light" w:hAnsi="Cascadia Code Light"/>
          <w:sz w:val="18"/>
          <w:szCs w:val="18"/>
        </w:rPr>
        <w:t>self.players</w:t>
      </w:r>
      <w:proofErr w:type="spellEnd"/>
      <w:proofErr w:type="gramEnd"/>
      <w:r w:rsidRPr="00573860">
        <w:rPr>
          <w:rFonts w:ascii="Cascadia Code Light" w:hAnsi="Cascadia Code Light"/>
          <w:sz w:val="18"/>
          <w:szCs w:val="18"/>
        </w:rPr>
        <w:t>[</w:t>
      </w:r>
      <w:proofErr w:type="spellStart"/>
      <w:r w:rsidRPr="00573860">
        <w:rPr>
          <w:rFonts w:ascii="Cascadia Code Light" w:hAnsi="Cascadia Code Light"/>
          <w:sz w:val="18"/>
          <w:szCs w:val="18"/>
        </w:rPr>
        <w:t>i</w:t>
      </w:r>
      <w:proofErr w:type="spellEnd"/>
      <w:r w:rsidRPr="00573860">
        <w:rPr>
          <w:rFonts w:ascii="Cascadia Code Light" w:hAnsi="Cascadia Code Light"/>
          <w:sz w:val="18"/>
          <w:szCs w:val="18"/>
        </w:rPr>
        <w:t>].name]['score'] += score1</w:t>
      </w:r>
    </w:p>
    <w:p w14:paraId="3F54CF0D"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results[</w:t>
      </w:r>
      <w:proofErr w:type="spellStart"/>
      <w:proofErr w:type="gramStart"/>
      <w:r w:rsidRPr="00573860">
        <w:rPr>
          <w:rFonts w:ascii="Cascadia Code Light" w:hAnsi="Cascadia Code Light"/>
          <w:sz w:val="18"/>
          <w:szCs w:val="18"/>
        </w:rPr>
        <w:t>self.players</w:t>
      </w:r>
      <w:proofErr w:type="spellEnd"/>
      <w:proofErr w:type="gramEnd"/>
      <w:r w:rsidRPr="00573860">
        <w:rPr>
          <w:rFonts w:ascii="Cascadia Code Light" w:hAnsi="Cascadia Code Light"/>
          <w:sz w:val="18"/>
          <w:szCs w:val="18"/>
        </w:rPr>
        <w:t>[j].name]['score'] += score2</w:t>
      </w:r>
    </w:p>
    <w:p w14:paraId="3397F2FA" w14:textId="77777777" w:rsidR="00573860" w:rsidRPr="00573860" w:rsidRDefault="00573860" w:rsidP="00573860">
      <w:pPr>
        <w:rPr>
          <w:rFonts w:ascii="Cascadia Code Light" w:hAnsi="Cascadia Code Light"/>
          <w:sz w:val="18"/>
          <w:szCs w:val="18"/>
        </w:rPr>
      </w:pPr>
    </w:p>
    <w:p w14:paraId="67511EB6"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return results</w:t>
      </w:r>
    </w:p>
    <w:p w14:paraId="2E14074E" w14:textId="77777777" w:rsidR="00573860" w:rsidRPr="00573860" w:rsidRDefault="00573860" w:rsidP="00573860">
      <w:pPr>
        <w:rPr>
          <w:rFonts w:ascii="Cascadia Code Light" w:hAnsi="Cascadia Code Light"/>
          <w:sz w:val="18"/>
          <w:szCs w:val="18"/>
        </w:rPr>
      </w:pPr>
    </w:p>
    <w:p w14:paraId="51691759"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#runs it 100 times</w:t>
      </w:r>
    </w:p>
    <w:p w14:paraId="47B18D45"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def torn(players):</w:t>
      </w:r>
    </w:p>
    <w:p w14:paraId="0185650A"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tournament = </w:t>
      </w:r>
      <w:proofErr w:type="gramStart"/>
      <w:r w:rsidRPr="00573860">
        <w:rPr>
          <w:rFonts w:ascii="Cascadia Code Light" w:hAnsi="Cascadia Code Light"/>
          <w:sz w:val="18"/>
          <w:szCs w:val="18"/>
        </w:rPr>
        <w:t>Tournament(</w:t>
      </w:r>
      <w:proofErr w:type="gramEnd"/>
      <w:r w:rsidRPr="00573860">
        <w:rPr>
          <w:rFonts w:ascii="Cascadia Code Light" w:hAnsi="Cascadia Code Light"/>
          <w:sz w:val="18"/>
          <w:szCs w:val="18"/>
        </w:rPr>
        <w:t>players, turns=50, repetitions=100)</w:t>
      </w:r>
    </w:p>
    <w:p w14:paraId="7581E35B"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results = </w:t>
      </w:r>
      <w:proofErr w:type="spellStart"/>
      <w:proofErr w:type="gramStart"/>
      <w:r w:rsidRPr="00573860">
        <w:rPr>
          <w:rFonts w:ascii="Cascadia Code Light" w:hAnsi="Cascadia Code Light"/>
          <w:sz w:val="18"/>
          <w:szCs w:val="18"/>
        </w:rPr>
        <w:t>tournament.play</w:t>
      </w:r>
      <w:proofErr w:type="spellEnd"/>
      <w:proofErr w:type="gramEnd"/>
      <w:r w:rsidRPr="00573860">
        <w:rPr>
          <w:rFonts w:ascii="Cascadia Code Light" w:hAnsi="Cascadia Code Light"/>
          <w:sz w:val="18"/>
          <w:szCs w:val="18"/>
        </w:rPr>
        <w:t>()</w:t>
      </w:r>
    </w:p>
    <w:p w14:paraId="12FC1924" w14:textId="77777777" w:rsidR="00573860" w:rsidRPr="00573860" w:rsidRDefault="00573860" w:rsidP="00573860">
      <w:pPr>
        <w:rPr>
          <w:rFonts w:ascii="Cascadia Code Light" w:hAnsi="Cascadia Code Light"/>
          <w:sz w:val="18"/>
          <w:szCs w:val="18"/>
        </w:rPr>
      </w:pPr>
    </w:p>
    <w:p w14:paraId="6C5D3B7D"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lastRenderedPageBreak/>
        <w:t>    # Print results: Wins and scores for each player</w:t>
      </w:r>
    </w:p>
    <w:p w14:paraId="4FC01A3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for player in players:</w:t>
      </w:r>
    </w:p>
    <w:p w14:paraId="17BA1708"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print(f"{player.name}: Wins = {results[</w:t>
      </w:r>
      <w:proofErr w:type="gramStart"/>
      <w:r w:rsidRPr="00573860">
        <w:rPr>
          <w:rFonts w:ascii="Cascadia Code Light" w:hAnsi="Cascadia Code Light"/>
          <w:sz w:val="18"/>
          <w:szCs w:val="18"/>
        </w:rPr>
        <w:t>player.name][</w:t>
      </w:r>
      <w:proofErr w:type="gramEnd"/>
      <w:r w:rsidRPr="00573860">
        <w:rPr>
          <w:rFonts w:ascii="Cascadia Code Light" w:hAnsi="Cascadia Code Light"/>
          <w:sz w:val="18"/>
          <w:szCs w:val="18"/>
        </w:rPr>
        <w:t>'wins']}, Score = {results[player.name]['score']}")</w:t>
      </w:r>
    </w:p>
    <w:p w14:paraId="59125516" w14:textId="77777777" w:rsidR="00573860" w:rsidRPr="00573860" w:rsidRDefault="00573860" w:rsidP="00573860">
      <w:pPr>
        <w:rPr>
          <w:rFonts w:ascii="Cascadia Code Light" w:hAnsi="Cascadia Code Light"/>
          <w:sz w:val="18"/>
          <w:szCs w:val="18"/>
        </w:rPr>
      </w:pPr>
    </w:p>
    <w:p w14:paraId="2F571C43"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 Rank players by wins</w:t>
      </w:r>
    </w:p>
    <w:p w14:paraId="3BE40610"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spellStart"/>
      <w:r w:rsidRPr="00573860">
        <w:rPr>
          <w:rFonts w:ascii="Cascadia Code Light" w:hAnsi="Cascadia Code Light"/>
          <w:sz w:val="18"/>
          <w:szCs w:val="18"/>
        </w:rPr>
        <w:t>ranked_players</w:t>
      </w:r>
      <w:proofErr w:type="spellEnd"/>
      <w:r w:rsidRPr="00573860">
        <w:rPr>
          <w:rFonts w:ascii="Cascadia Code Light" w:hAnsi="Cascadia Code Light"/>
          <w:sz w:val="18"/>
          <w:szCs w:val="18"/>
        </w:rPr>
        <w:t xml:space="preserve"> = </w:t>
      </w:r>
      <w:proofErr w:type="gramStart"/>
      <w:r w:rsidRPr="00573860">
        <w:rPr>
          <w:rFonts w:ascii="Cascadia Code Light" w:hAnsi="Cascadia Code Light"/>
          <w:sz w:val="18"/>
          <w:szCs w:val="18"/>
        </w:rPr>
        <w:t>sorted(</w:t>
      </w:r>
      <w:proofErr w:type="gramEnd"/>
      <w:r w:rsidRPr="00573860">
        <w:rPr>
          <w:rFonts w:ascii="Cascadia Code Light" w:hAnsi="Cascadia Code Light"/>
          <w:sz w:val="18"/>
          <w:szCs w:val="18"/>
        </w:rPr>
        <w:t>players, key=lambda p: results[p.name]['wins'], reverse=True)</w:t>
      </w:r>
    </w:p>
    <w:p w14:paraId="35C977D8"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print(</w:t>
      </w:r>
      <w:proofErr w:type="gramEnd"/>
      <w:r w:rsidRPr="00573860">
        <w:rPr>
          <w:rFonts w:ascii="Cascadia Code Light" w:hAnsi="Cascadia Code Light"/>
          <w:sz w:val="18"/>
          <w:szCs w:val="18"/>
        </w:rPr>
        <w:t>"\</w:t>
      </w:r>
      <w:proofErr w:type="spellStart"/>
      <w:r w:rsidRPr="00573860">
        <w:rPr>
          <w:rFonts w:ascii="Cascadia Code Light" w:hAnsi="Cascadia Code Light"/>
          <w:sz w:val="18"/>
          <w:szCs w:val="18"/>
        </w:rPr>
        <w:t>nRanked</w:t>
      </w:r>
      <w:proofErr w:type="spellEnd"/>
      <w:r w:rsidRPr="00573860">
        <w:rPr>
          <w:rFonts w:ascii="Cascadia Code Light" w:hAnsi="Cascadia Code Light"/>
          <w:sz w:val="18"/>
          <w:szCs w:val="18"/>
        </w:rPr>
        <w:t xml:space="preserve"> Players by Wins:")</w:t>
      </w:r>
    </w:p>
    <w:p w14:paraId="0D075FC1"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for rank, player in </w:t>
      </w:r>
      <w:proofErr w:type="gramStart"/>
      <w:r w:rsidRPr="00573860">
        <w:rPr>
          <w:rFonts w:ascii="Cascadia Code Light" w:hAnsi="Cascadia Code Light"/>
          <w:sz w:val="18"/>
          <w:szCs w:val="18"/>
        </w:rPr>
        <w:t>enumerate(</w:t>
      </w:r>
      <w:proofErr w:type="spellStart"/>
      <w:proofErr w:type="gramEnd"/>
      <w:r w:rsidRPr="00573860">
        <w:rPr>
          <w:rFonts w:ascii="Cascadia Code Light" w:hAnsi="Cascadia Code Light"/>
          <w:sz w:val="18"/>
          <w:szCs w:val="18"/>
        </w:rPr>
        <w:t>ranked_players</w:t>
      </w:r>
      <w:proofErr w:type="spellEnd"/>
      <w:r w:rsidRPr="00573860">
        <w:rPr>
          <w:rFonts w:ascii="Cascadia Code Light" w:hAnsi="Cascadia Code Light"/>
          <w:sz w:val="18"/>
          <w:szCs w:val="18"/>
        </w:rPr>
        <w:t>, 1):</w:t>
      </w:r>
    </w:p>
    <w:p w14:paraId="6EF1311F"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print(f"{rank}. {player.name} - Wins: {results[</w:t>
      </w:r>
      <w:proofErr w:type="gramStart"/>
      <w:r w:rsidRPr="00573860">
        <w:rPr>
          <w:rFonts w:ascii="Cascadia Code Light" w:hAnsi="Cascadia Code Light"/>
          <w:sz w:val="18"/>
          <w:szCs w:val="18"/>
        </w:rPr>
        <w:t>player.name][</w:t>
      </w:r>
      <w:proofErr w:type="gramEnd"/>
      <w:r w:rsidRPr="00573860">
        <w:rPr>
          <w:rFonts w:ascii="Cascadia Code Light" w:hAnsi="Cascadia Code Light"/>
          <w:sz w:val="18"/>
          <w:szCs w:val="18"/>
        </w:rPr>
        <w:t>'wins']}")</w:t>
      </w:r>
    </w:p>
    <w:p w14:paraId="35F67370" w14:textId="77777777" w:rsidR="00573860" w:rsidRPr="00573860" w:rsidRDefault="00573860" w:rsidP="00573860">
      <w:pPr>
        <w:rPr>
          <w:rFonts w:ascii="Cascadia Code Light" w:hAnsi="Cascadia Code Light"/>
          <w:sz w:val="18"/>
          <w:szCs w:val="18"/>
        </w:rPr>
      </w:pPr>
    </w:p>
    <w:p w14:paraId="4AB76F39"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return results</w:t>
      </w:r>
    </w:p>
    <w:p w14:paraId="7A32A7E2" w14:textId="77777777" w:rsidR="00573860" w:rsidRPr="00573860" w:rsidRDefault="00573860" w:rsidP="00573860">
      <w:pPr>
        <w:rPr>
          <w:rFonts w:ascii="Cascadia Code Light" w:hAnsi="Cascadia Code Light"/>
          <w:sz w:val="18"/>
          <w:szCs w:val="18"/>
        </w:rPr>
      </w:pPr>
    </w:p>
    <w:p w14:paraId="045F8290"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Example usage of the functions</w:t>
      </w:r>
    </w:p>
    <w:p w14:paraId="5F2092B8"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players = [</w:t>
      </w:r>
    </w:p>
    <w:p w14:paraId="7FA996D3"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Random(</w:t>
      </w:r>
      <w:proofErr w:type="gramEnd"/>
      <w:r w:rsidRPr="00573860">
        <w:rPr>
          <w:rFonts w:ascii="Cascadia Code Light" w:hAnsi="Cascadia Code Light"/>
          <w:sz w:val="18"/>
          <w:szCs w:val="18"/>
        </w:rPr>
        <w:t>0.5), Random(0.8), Random(0.2),</w:t>
      </w:r>
    </w:p>
    <w:p w14:paraId="280C11C4"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xml:space="preserve">    </w:t>
      </w:r>
      <w:proofErr w:type="gramStart"/>
      <w:r w:rsidRPr="00573860">
        <w:rPr>
          <w:rFonts w:ascii="Cascadia Code Light" w:hAnsi="Cascadia Code Light"/>
          <w:sz w:val="18"/>
          <w:szCs w:val="18"/>
        </w:rPr>
        <w:t>Defector(</w:t>
      </w:r>
      <w:proofErr w:type="gramEnd"/>
      <w:r w:rsidRPr="00573860">
        <w:rPr>
          <w:rFonts w:ascii="Cascadia Code Light" w:hAnsi="Cascadia Code Light"/>
          <w:sz w:val="18"/>
          <w:szCs w:val="18"/>
        </w:rPr>
        <w:t xml:space="preserve">), Cooperator(), </w:t>
      </w:r>
      <w:proofErr w:type="spellStart"/>
      <w:r w:rsidRPr="00573860">
        <w:rPr>
          <w:rFonts w:ascii="Cascadia Code Light" w:hAnsi="Cascadia Code Light"/>
          <w:sz w:val="18"/>
          <w:szCs w:val="18"/>
        </w:rPr>
        <w:t>TitForTat</w:t>
      </w:r>
      <w:proofErr w:type="spellEnd"/>
      <w:r w:rsidRPr="00573860">
        <w:rPr>
          <w:rFonts w:ascii="Cascadia Code Light" w:hAnsi="Cascadia Code Light"/>
          <w:sz w:val="18"/>
          <w:szCs w:val="18"/>
        </w:rPr>
        <w:t>()</w:t>
      </w:r>
    </w:p>
    <w:p w14:paraId="72126271"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w:t>
      </w:r>
    </w:p>
    <w:p w14:paraId="46578BE0" w14:textId="77777777" w:rsidR="00573860" w:rsidRPr="00573860" w:rsidRDefault="00573860" w:rsidP="00573860">
      <w:pPr>
        <w:rPr>
          <w:rFonts w:ascii="Cascadia Code Light" w:hAnsi="Cascadia Code Light"/>
          <w:sz w:val="18"/>
          <w:szCs w:val="18"/>
        </w:rPr>
      </w:pPr>
    </w:p>
    <w:p w14:paraId="279DEFE9"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 Call the tournament function</w:t>
      </w:r>
    </w:p>
    <w:p w14:paraId="710987D2" w14:textId="77777777" w:rsidR="00573860" w:rsidRPr="00573860" w:rsidRDefault="00573860" w:rsidP="00573860">
      <w:pPr>
        <w:rPr>
          <w:rFonts w:ascii="Cascadia Code Light" w:hAnsi="Cascadia Code Light"/>
          <w:sz w:val="18"/>
          <w:szCs w:val="18"/>
        </w:rPr>
      </w:pPr>
      <w:r w:rsidRPr="00573860">
        <w:rPr>
          <w:rFonts w:ascii="Cascadia Code Light" w:hAnsi="Cascadia Code Light"/>
          <w:sz w:val="18"/>
          <w:szCs w:val="18"/>
        </w:rPr>
        <w:t>torn(players)</w:t>
      </w:r>
    </w:p>
    <w:p w14:paraId="15AC7CC0" w14:textId="77777777" w:rsidR="00573860" w:rsidRPr="00573860" w:rsidRDefault="00573860" w:rsidP="00573860">
      <w:pPr>
        <w:rPr>
          <w:rFonts w:ascii="Century Gothic" w:hAnsi="Century Gothic"/>
          <w:sz w:val="24"/>
          <w:szCs w:val="24"/>
        </w:rPr>
      </w:pPr>
    </w:p>
    <w:p w14:paraId="555AD4A0" w14:textId="77777777" w:rsidR="00FF11D6" w:rsidRDefault="00FF11D6" w:rsidP="00A31808">
      <w:pPr>
        <w:rPr>
          <w:rFonts w:ascii="Century Gothic" w:hAnsi="Century Gothic"/>
          <w:sz w:val="24"/>
          <w:szCs w:val="24"/>
        </w:rPr>
      </w:pPr>
    </w:p>
    <w:p w14:paraId="2F653D22" w14:textId="77777777" w:rsidR="00FF11D6" w:rsidRDefault="00FF11D6" w:rsidP="00A31808">
      <w:pPr>
        <w:rPr>
          <w:rFonts w:ascii="Century Gothic" w:hAnsi="Century Gothic"/>
          <w:sz w:val="24"/>
          <w:szCs w:val="24"/>
        </w:rPr>
      </w:pPr>
    </w:p>
    <w:p w14:paraId="11F119A4" w14:textId="77777777" w:rsidR="00FF11D6" w:rsidRDefault="00FF11D6" w:rsidP="00A31808">
      <w:pPr>
        <w:rPr>
          <w:rFonts w:ascii="Century Gothic" w:hAnsi="Century Gothic"/>
          <w:sz w:val="24"/>
          <w:szCs w:val="24"/>
        </w:rPr>
      </w:pPr>
    </w:p>
    <w:p w14:paraId="3CA339BC" w14:textId="77777777" w:rsidR="00FF11D6" w:rsidRDefault="00FF11D6" w:rsidP="00A31808">
      <w:pPr>
        <w:rPr>
          <w:rFonts w:ascii="Century Gothic" w:hAnsi="Century Gothic"/>
          <w:sz w:val="24"/>
          <w:szCs w:val="24"/>
        </w:rPr>
      </w:pPr>
    </w:p>
    <w:p w14:paraId="30FDC336" w14:textId="77777777" w:rsidR="00FF11D6" w:rsidRDefault="00FF11D6" w:rsidP="00A31808">
      <w:pPr>
        <w:rPr>
          <w:rFonts w:ascii="Century Gothic" w:hAnsi="Century Gothic"/>
          <w:sz w:val="24"/>
          <w:szCs w:val="24"/>
        </w:rPr>
      </w:pPr>
    </w:p>
    <w:p w14:paraId="593C731E" w14:textId="77777777" w:rsidR="00FF11D6" w:rsidRDefault="00FF11D6" w:rsidP="00A31808">
      <w:pPr>
        <w:rPr>
          <w:rFonts w:ascii="Century Gothic" w:hAnsi="Century Gothic"/>
          <w:sz w:val="24"/>
          <w:szCs w:val="24"/>
        </w:rPr>
      </w:pPr>
    </w:p>
    <w:p w14:paraId="023C8354" w14:textId="77777777" w:rsidR="00FF11D6" w:rsidRDefault="00FF11D6" w:rsidP="00A31808">
      <w:pPr>
        <w:rPr>
          <w:rFonts w:ascii="Century Gothic" w:hAnsi="Century Gothic"/>
          <w:sz w:val="24"/>
          <w:szCs w:val="24"/>
        </w:rPr>
      </w:pPr>
    </w:p>
    <w:p w14:paraId="56A0150D" w14:textId="77777777" w:rsidR="00FF11D6" w:rsidRDefault="00FF11D6" w:rsidP="00A31808">
      <w:pPr>
        <w:rPr>
          <w:rFonts w:ascii="Century Gothic" w:hAnsi="Century Gothic"/>
          <w:sz w:val="24"/>
          <w:szCs w:val="24"/>
        </w:rPr>
      </w:pPr>
    </w:p>
    <w:p w14:paraId="02A2819E" w14:textId="77777777" w:rsidR="00573860" w:rsidRDefault="00573860" w:rsidP="00A31808">
      <w:pPr>
        <w:rPr>
          <w:rFonts w:ascii="Century Gothic" w:hAnsi="Century Gothic"/>
          <w:sz w:val="24"/>
          <w:szCs w:val="24"/>
        </w:rPr>
      </w:pPr>
    </w:p>
    <w:p w14:paraId="26431A05" w14:textId="77777777" w:rsidR="00573860" w:rsidRDefault="00573860" w:rsidP="00A31808">
      <w:pPr>
        <w:rPr>
          <w:rFonts w:ascii="Century Gothic" w:hAnsi="Century Gothic"/>
          <w:sz w:val="24"/>
          <w:szCs w:val="24"/>
        </w:rPr>
      </w:pPr>
    </w:p>
    <w:p w14:paraId="267F919B" w14:textId="77777777" w:rsidR="00573860" w:rsidRPr="00FF11D6" w:rsidRDefault="00573860" w:rsidP="00A31808">
      <w:pPr>
        <w:rPr>
          <w:rFonts w:ascii="Century Gothic" w:hAnsi="Century Gothic"/>
          <w:sz w:val="24"/>
          <w:szCs w:val="24"/>
        </w:rPr>
      </w:pPr>
    </w:p>
    <w:p w14:paraId="6A87CBC4" w14:textId="51DAB652" w:rsidR="00D76C7F" w:rsidRPr="00FF11D6" w:rsidRDefault="00D76C7F" w:rsidP="00D76C7F">
      <w:pPr>
        <w:rPr>
          <w:rFonts w:ascii="Century Gothic" w:hAnsi="Century Gothic"/>
          <w:sz w:val="24"/>
          <w:szCs w:val="24"/>
        </w:rPr>
      </w:pPr>
      <w:r w:rsidRPr="00FF11D6">
        <w:rPr>
          <w:rFonts w:ascii="Century Gothic" w:hAnsi="Century Gothic"/>
          <w:sz w:val="24"/>
          <w:szCs w:val="24"/>
        </w:rPr>
        <w:lastRenderedPageBreak/>
        <w:t>Reference list</w:t>
      </w:r>
    </w:p>
    <w:p w14:paraId="76A11D47" w14:textId="77777777" w:rsidR="00D76C7F" w:rsidRPr="00FF11D6" w:rsidRDefault="00D76C7F" w:rsidP="00D76C7F">
      <w:pPr>
        <w:pStyle w:val="ListParagraph"/>
        <w:numPr>
          <w:ilvl w:val="0"/>
          <w:numId w:val="2"/>
        </w:numPr>
        <w:rPr>
          <w:rFonts w:ascii="Century Gothic" w:hAnsi="Century Gothic"/>
          <w:sz w:val="24"/>
          <w:szCs w:val="24"/>
        </w:rPr>
      </w:pPr>
      <w:r w:rsidRPr="00FF11D6">
        <w:rPr>
          <w:rFonts w:ascii="Century Gothic" w:hAnsi="Century Gothic"/>
          <w:sz w:val="24"/>
          <w:szCs w:val="24"/>
        </w:rPr>
        <w:t xml:space="preserve">Rapoport, A. (1974) ‘Prisoner’s dilemma — recollections and observations’, </w:t>
      </w:r>
      <w:r w:rsidRPr="00FF11D6">
        <w:rPr>
          <w:rFonts w:ascii="Century Gothic" w:hAnsi="Century Gothic"/>
          <w:i/>
          <w:iCs/>
          <w:sz w:val="24"/>
          <w:szCs w:val="24"/>
        </w:rPr>
        <w:t>Game Theory as a Theory of a Conflict Resolution</w:t>
      </w:r>
      <w:r w:rsidRPr="00FF11D6">
        <w:rPr>
          <w:rFonts w:ascii="Century Gothic" w:hAnsi="Century Gothic"/>
          <w:sz w:val="24"/>
          <w:szCs w:val="24"/>
        </w:rPr>
        <w:t xml:space="preserve">, pp. 17–34. doi:10.1007/978-94-010-2161-6_2. </w:t>
      </w:r>
    </w:p>
    <w:p w14:paraId="1DED2F65" w14:textId="77777777" w:rsidR="00D76C7F" w:rsidRPr="00FF11D6" w:rsidRDefault="00D76C7F" w:rsidP="00D76C7F">
      <w:pPr>
        <w:pStyle w:val="ListParagraph"/>
        <w:numPr>
          <w:ilvl w:val="0"/>
          <w:numId w:val="2"/>
        </w:numPr>
        <w:rPr>
          <w:rFonts w:ascii="Century Gothic" w:hAnsi="Century Gothic"/>
          <w:sz w:val="24"/>
          <w:szCs w:val="24"/>
        </w:rPr>
      </w:pPr>
      <w:r w:rsidRPr="00FF11D6">
        <w:rPr>
          <w:rFonts w:ascii="Century Gothic" w:hAnsi="Century Gothic"/>
          <w:sz w:val="24"/>
          <w:szCs w:val="24"/>
        </w:rPr>
        <w:t>Longford, Edward (2022) </w:t>
      </w:r>
      <w:r w:rsidRPr="00FF11D6">
        <w:rPr>
          <w:rFonts w:ascii="Century Gothic" w:hAnsi="Century Gothic"/>
          <w:i/>
          <w:iCs/>
          <w:sz w:val="24"/>
          <w:szCs w:val="24"/>
        </w:rPr>
        <w:t>Modelling Group Dynamics with SYMLOG and Snowdrift for Intelligent Classroom Environment.</w:t>
      </w:r>
      <w:r w:rsidRPr="00FF11D6">
        <w:rPr>
          <w:rFonts w:ascii="Century Gothic" w:hAnsi="Century Gothic"/>
          <w:sz w:val="24"/>
          <w:szCs w:val="24"/>
        </w:rPr>
        <w:t> PhD thesis, University of Essex.</w:t>
      </w:r>
    </w:p>
    <w:p w14:paraId="6FEA2DE9" w14:textId="23586FA8" w:rsidR="00D76C7F" w:rsidRPr="00FF11D6" w:rsidRDefault="00D76C7F" w:rsidP="00D76C7F">
      <w:pPr>
        <w:pStyle w:val="NormalWeb"/>
        <w:numPr>
          <w:ilvl w:val="0"/>
          <w:numId w:val="2"/>
        </w:numPr>
        <w:rPr>
          <w:rFonts w:ascii="Century Gothic" w:hAnsi="Century Gothic"/>
        </w:rPr>
      </w:pPr>
      <w:r w:rsidRPr="00FF11D6">
        <w:rPr>
          <w:rFonts w:ascii="Century Gothic" w:hAnsi="Century Gothic"/>
        </w:rPr>
        <w:t xml:space="preserve">Team, T.I. (no date) </w:t>
      </w:r>
      <w:r w:rsidRPr="00FF11D6">
        <w:rPr>
          <w:rFonts w:ascii="Century Gothic" w:hAnsi="Century Gothic"/>
          <w:i/>
          <w:iCs/>
        </w:rPr>
        <w:t xml:space="preserve">What is the prisoner’s dilemma and how does it </w:t>
      </w:r>
      <w:proofErr w:type="gramStart"/>
      <w:r w:rsidRPr="00FF11D6">
        <w:rPr>
          <w:rFonts w:ascii="Century Gothic" w:hAnsi="Century Gothic"/>
          <w:i/>
          <w:iCs/>
        </w:rPr>
        <w:t>work?</w:t>
      </w:r>
      <w:r w:rsidRPr="00FF11D6">
        <w:rPr>
          <w:rFonts w:ascii="Century Gothic" w:hAnsi="Century Gothic"/>
        </w:rPr>
        <w:t>,</w:t>
      </w:r>
      <w:proofErr w:type="gramEnd"/>
      <w:r w:rsidRPr="00FF11D6">
        <w:rPr>
          <w:rFonts w:ascii="Century Gothic" w:hAnsi="Century Gothic"/>
        </w:rPr>
        <w:t xml:space="preserve"> </w:t>
      </w:r>
      <w:r w:rsidRPr="00FF11D6">
        <w:rPr>
          <w:rFonts w:ascii="Century Gothic" w:hAnsi="Century Gothic"/>
          <w:i/>
          <w:iCs/>
        </w:rPr>
        <w:t>Investopedia</w:t>
      </w:r>
      <w:r w:rsidRPr="00FF11D6">
        <w:rPr>
          <w:rFonts w:ascii="Century Gothic" w:hAnsi="Century Gothic"/>
        </w:rPr>
        <w:t xml:space="preserve">. Available at: https://www.investopedia.com/terms/p/prisoners-dilemma.asp (Accessed: 23 November 2024). </w:t>
      </w:r>
    </w:p>
    <w:p w14:paraId="05F0426D" w14:textId="77777777" w:rsidR="00D76C7F" w:rsidRPr="00FF11D6" w:rsidRDefault="00D76C7F" w:rsidP="00D76C7F">
      <w:pPr>
        <w:pStyle w:val="NormalWeb"/>
        <w:numPr>
          <w:ilvl w:val="0"/>
          <w:numId w:val="2"/>
        </w:numPr>
        <w:rPr>
          <w:rFonts w:ascii="Century Gothic" w:hAnsi="Century Gothic"/>
        </w:rPr>
      </w:pPr>
      <w:r w:rsidRPr="00FF11D6">
        <w:rPr>
          <w:rFonts w:ascii="Century Gothic" w:hAnsi="Century Gothic"/>
        </w:rPr>
        <w:t xml:space="preserve">(No date a) </w:t>
      </w:r>
      <w:proofErr w:type="spellStart"/>
      <w:r w:rsidRPr="00FF11D6">
        <w:rPr>
          <w:rFonts w:ascii="Century Gothic" w:hAnsi="Century Gothic"/>
          <w:i/>
          <w:iCs/>
        </w:rPr>
        <w:t>Encyclopædia</w:t>
      </w:r>
      <w:proofErr w:type="spellEnd"/>
      <w:r w:rsidRPr="00FF11D6">
        <w:rPr>
          <w:rFonts w:ascii="Century Gothic" w:hAnsi="Century Gothic"/>
          <w:i/>
          <w:iCs/>
        </w:rPr>
        <w:t xml:space="preserve"> Britannica</w:t>
      </w:r>
      <w:r w:rsidRPr="00FF11D6">
        <w:rPr>
          <w:rFonts w:ascii="Century Gothic" w:hAnsi="Century Gothic"/>
        </w:rPr>
        <w:t xml:space="preserve">. Available at: https://www.britannica.com/topic/arms-race/Prisoners-dilemma-models (Accessed: 23 November 2024). </w:t>
      </w:r>
    </w:p>
    <w:p w14:paraId="173A89D7" w14:textId="772710F0" w:rsidR="28063C50" w:rsidRPr="00C05B7B" w:rsidRDefault="28063C50" w:rsidP="05EE5806">
      <w:pPr>
        <w:pStyle w:val="NormalWeb"/>
        <w:numPr>
          <w:ilvl w:val="0"/>
          <w:numId w:val="2"/>
        </w:numPr>
        <w:rPr>
          <w:rFonts w:ascii="Century Gothic" w:hAnsi="Century Gothic"/>
          <w:sz w:val="22"/>
          <w:szCs w:val="22"/>
        </w:rPr>
      </w:pPr>
      <w:proofErr w:type="spellStart"/>
      <w:r w:rsidRPr="00C05B7B">
        <w:rPr>
          <w:rFonts w:ascii="Century Gothic" w:hAnsi="Century Gothic"/>
        </w:rPr>
        <w:t>Copilotly</w:t>
      </w:r>
      <w:proofErr w:type="spellEnd"/>
      <w:r w:rsidRPr="00C05B7B">
        <w:rPr>
          <w:rFonts w:ascii="Century Gothic" w:hAnsi="Century Gothic"/>
        </w:rPr>
        <w:t xml:space="preserve"> (no date) </w:t>
      </w:r>
      <w:r w:rsidRPr="00C05B7B">
        <w:rPr>
          <w:rFonts w:ascii="Century Gothic" w:hAnsi="Century Gothic"/>
          <w:i/>
          <w:iCs/>
        </w:rPr>
        <w:t>Rule-based AI</w:t>
      </w:r>
      <w:r w:rsidRPr="00C05B7B">
        <w:rPr>
          <w:rFonts w:ascii="Century Gothic" w:hAnsi="Century Gothic"/>
        </w:rPr>
        <w:t xml:space="preserve">, </w:t>
      </w:r>
      <w:proofErr w:type="spellStart"/>
      <w:r w:rsidRPr="00C05B7B">
        <w:rPr>
          <w:rFonts w:ascii="Century Gothic" w:hAnsi="Century Gothic"/>
          <w:i/>
          <w:iCs/>
        </w:rPr>
        <w:t>Copilotly</w:t>
      </w:r>
      <w:proofErr w:type="spellEnd"/>
      <w:r w:rsidRPr="00C05B7B">
        <w:rPr>
          <w:rFonts w:ascii="Century Gothic" w:hAnsi="Century Gothic"/>
        </w:rPr>
        <w:t xml:space="preserve">. Available at: </w:t>
      </w:r>
      <w:hyperlink r:id="rId7">
        <w:r w:rsidRPr="00C05B7B">
          <w:rPr>
            <w:rStyle w:val="Hyperlink"/>
            <w:rFonts w:ascii="Century Gothic" w:hAnsi="Century Gothic"/>
          </w:rPr>
          <w:t>https://www.copilotly.com/ai-glossary/rule-based-ai</w:t>
        </w:r>
      </w:hyperlink>
      <w:r w:rsidRPr="00C05B7B">
        <w:rPr>
          <w:rFonts w:ascii="Century Gothic" w:hAnsi="Century Gothic"/>
        </w:rPr>
        <w:t xml:space="preserve"> (Accessed: 24 November 2024).</w:t>
      </w:r>
    </w:p>
    <w:p w14:paraId="542F9434" w14:textId="436732E6" w:rsidR="00772D01" w:rsidRDefault="00772D01" w:rsidP="00A31808"/>
    <w:sectPr w:rsidR="00772D0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CBFDA" w14:textId="77777777" w:rsidR="006602FE" w:rsidRDefault="006602FE">
      <w:pPr>
        <w:spacing w:after="0" w:line="240" w:lineRule="auto"/>
      </w:pPr>
      <w:r>
        <w:separator/>
      </w:r>
    </w:p>
  </w:endnote>
  <w:endnote w:type="continuationSeparator" w:id="0">
    <w:p w14:paraId="5C0472E2" w14:textId="77777777" w:rsidR="006602FE" w:rsidRDefault="006602FE">
      <w:pPr>
        <w:spacing w:after="0" w:line="240" w:lineRule="auto"/>
      </w:pPr>
      <w:r>
        <w:continuationSeparator/>
      </w:r>
    </w:p>
  </w:endnote>
  <w:endnote w:type="continuationNotice" w:id="1">
    <w:p w14:paraId="02FA69B2" w14:textId="77777777" w:rsidR="006602FE" w:rsidRDefault="006602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scadia Code Light">
    <w:panose1 w:val="020B0609020000020004"/>
    <w:charset w:val="00"/>
    <w:family w:val="modern"/>
    <w:pitch w:val="fixed"/>
    <w:sig w:usb0="A10002FF"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853C4F6" w14:paraId="058C5A61" w14:textId="77777777" w:rsidTr="0853C4F6">
      <w:trPr>
        <w:trHeight w:val="300"/>
      </w:trPr>
      <w:tc>
        <w:tcPr>
          <w:tcW w:w="3005" w:type="dxa"/>
        </w:tcPr>
        <w:p w14:paraId="2F560BD4" w14:textId="18870B65" w:rsidR="0853C4F6" w:rsidRDefault="0853C4F6" w:rsidP="0853C4F6">
          <w:pPr>
            <w:pStyle w:val="Header"/>
            <w:ind w:left="-115"/>
          </w:pPr>
        </w:p>
      </w:tc>
      <w:tc>
        <w:tcPr>
          <w:tcW w:w="3005" w:type="dxa"/>
        </w:tcPr>
        <w:p w14:paraId="20669104" w14:textId="62D90CF0" w:rsidR="0853C4F6" w:rsidRDefault="0853C4F6" w:rsidP="0853C4F6">
          <w:pPr>
            <w:pStyle w:val="Header"/>
            <w:jc w:val="center"/>
          </w:pPr>
        </w:p>
      </w:tc>
      <w:tc>
        <w:tcPr>
          <w:tcW w:w="3005" w:type="dxa"/>
        </w:tcPr>
        <w:p w14:paraId="6672C9B6" w14:textId="48B694E2" w:rsidR="0853C4F6" w:rsidRDefault="0853C4F6" w:rsidP="0853C4F6">
          <w:pPr>
            <w:pStyle w:val="Header"/>
            <w:ind w:right="-115"/>
            <w:jc w:val="right"/>
          </w:pPr>
        </w:p>
      </w:tc>
    </w:tr>
  </w:tbl>
  <w:p w14:paraId="638C5CD0" w14:textId="3A79C72B" w:rsidR="0853C4F6" w:rsidRDefault="0853C4F6" w:rsidP="0853C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89BA4" w14:textId="77777777" w:rsidR="006602FE" w:rsidRDefault="006602FE">
      <w:pPr>
        <w:spacing w:after="0" w:line="240" w:lineRule="auto"/>
      </w:pPr>
      <w:r>
        <w:separator/>
      </w:r>
    </w:p>
  </w:footnote>
  <w:footnote w:type="continuationSeparator" w:id="0">
    <w:p w14:paraId="116098A3" w14:textId="77777777" w:rsidR="006602FE" w:rsidRDefault="006602FE">
      <w:pPr>
        <w:spacing w:after="0" w:line="240" w:lineRule="auto"/>
      </w:pPr>
      <w:r>
        <w:continuationSeparator/>
      </w:r>
    </w:p>
  </w:footnote>
  <w:footnote w:type="continuationNotice" w:id="1">
    <w:p w14:paraId="569BB9AC" w14:textId="77777777" w:rsidR="006602FE" w:rsidRDefault="006602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853C4F6" w14:paraId="0E479A00" w14:textId="77777777" w:rsidTr="0853C4F6">
      <w:trPr>
        <w:trHeight w:val="300"/>
      </w:trPr>
      <w:tc>
        <w:tcPr>
          <w:tcW w:w="3005" w:type="dxa"/>
        </w:tcPr>
        <w:p w14:paraId="273CE480" w14:textId="3280F638" w:rsidR="0853C4F6" w:rsidRDefault="0853C4F6" w:rsidP="0853C4F6">
          <w:pPr>
            <w:pStyle w:val="Header"/>
            <w:ind w:left="-115"/>
          </w:pPr>
        </w:p>
      </w:tc>
      <w:tc>
        <w:tcPr>
          <w:tcW w:w="3005" w:type="dxa"/>
        </w:tcPr>
        <w:p w14:paraId="452B0EB3" w14:textId="6B1B4500" w:rsidR="0853C4F6" w:rsidRDefault="0853C4F6" w:rsidP="0853C4F6">
          <w:pPr>
            <w:pStyle w:val="Header"/>
            <w:jc w:val="center"/>
          </w:pPr>
        </w:p>
      </w:tc>
      <w:tc>
        <w:tcPr>
          <w:tcW w:w="3005" w:type="dxa"/>
        </w:tcPr>
        <w:p w14:paraId="3E5CA969" w14:textId="5023C01F" w:rsidR="0853C4F6" w:rsidRDefault="0853C4F6" w:rsidP="0853C4F6">
          <w:pPr>
            <w:pStyle w:val="Header"/>
            <w:ind w:right="-115"/>
            <w:jc w:val="right"/>
          </w:pPr>
        </w:p>
      </w:tc>
    </w:tr>
  </w:tbl>
  <w:p w14:paraId="34A5C494" w14:textId="76DBC9D9" w:rsidR="0853C4F6" w:rsidRDefault="0853C4F6" w:rsidP="0853C4F6">
    <w:pPr>
      <w:pStyle w:val="Header"/>
    </w:pPr>
  </w:p>
</w:hdr>
</file>

<file path=word/intelligence2.xml><?xml version="1.0" encoding="utf-8"?>
<int2:intelligence xmlns:int2="http://schemas.microsoft.com/office/intelligence/2020/intelligence" xmlns:oel="http://schemas.microsoft.com/office/2019/extlst">
  <int2:observations>
    <int2:entireDocument int2:id="I7WBBTNc">
      <int2:extLst>
        <oel:ext uri="E302BA01-7950-474C-9AD3-286E660C40A8">
          <int2:similaritySummary int2:version="1" int2:runId="1732479300134" int2:tilesCheckedInThisRun="20" int2:totalNumOfTiles="20" int2:similarityAnnotationCount="0" int2:numWords="1690"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77979101-16610CDF 7A8B06A4-3BAB3598 379BCDEC-45534BB4 3BAFA70F-2528AD81 6EFEEC6C-77225004 2C13B1FE-4D9DA734 38D7F962-6C227337 25F54542-2670948A 35EC372B-563EB51A 0167DDC7-7AD03FC7 278BEA5C-7158C7DB 28DB96CD-7B84A379 4AEC9E5C-2708410D 4FC44BE7-28AF59F6 70084CC4-51BE82AF 5EF28832-78511786 2F80A494-74010F52 31C46B01-40AC01FC 55C1B2C4-771AA5C0 44C7E92C-32E353FE 6CE0A00D-58900193 484A3CB9-6344DE40 0DF7E84B-3783349D 18F185A7-77777777 354BAD0A-77777777 5A086521-77777777 542F9434-2F08C4AC 273CE480-3280F638 452B0EB3-6B1B4500 3E5CA969-5023C01F 34A5C494-76DBC9D9 2F560BD4-18870B65 20669104-62D90CF0 6672C9B6-48B694E2 638C5CD0-3A79C72B"/>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5362E"/>
    <w:multiLevelType w:val="hybridMultilevel"/>
    <w:tmpl w:val="4EB02490"/>
    <w:lvl w:ilvl="0" w:tplc="AFFE11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46018"/>
    <w:multiLevelType w:val="hybridMultilevel"/>
    <w:tmpl w:val="7110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1354049">
    <w:abstractNumId w:val="1"/>
  </w:num>
  <w:num w:numId="2" w16cid:durableId="123072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08"/>
    <w:rsid w:val="0001033E"/>
    <w:rsid w:val="00017127"/>
    <w:rsid w:val="00041CBC"/>
    <w:rsid w:val="00061820"/>
    <w:rsid w:val="000D33F6"/>
    <w:rsid w:val="000E143D"/>
    <w:rsid w:val="000F15D7"/>
    <w:rsid w:val="001B690D"/>
    <w:rsid w:val="001C3CE9"/>
    <w:rsid w:val="001E20FE"/>
    <w:rsid w:val="001F56C4"/>
    <w:rsid w:val="002126ED"/>
    <w:rsid w:val="00262FA0"/>
    <w:rsid w:val="00271EEA"/>
    <w:rsid w:val="002778E8"/>
    <w:rsid w:val="002A171B"/>
    <w:rsid w:val="002D4ED1"/>
    <w:rsid w:val="0033248B"/>
    <w:rsid w:val="00341913"/>
    <w:rsid w:val="00351B9C"/>
    <w:rsid w:val="0036570D"/>
    <w:rsid w:val="003737BF"/>
    <w:rsid w:val="00380907"/>
    <w:rsid w:val="003B074E"/>
    <w:rsid w:val="003E2593"/>
    <w:rsid w:val="003E5D2A"/>
    <w:rsid w:val="003F38FC"/>
    <w:rsid w:val="004471BC"/>
    <w:rsid w:val="00456074"/>
    <w:rsid w:val="00474FB7"/>
    <w:rsid w:val="004A1E6D"/>
    <w:rsid w:val="004B78C7"/>
    <w:rsid w:val="004C145C"/>
    <w:rsid w:val="004F0AF2"/>
    <w:rsid w:val="004F6641"/>
    <w:rsid w:val="005547DE"/>
    <w:rsid w:val="0056492A"/>
    <w:rsid w:val="00573860"/>
    <w:rsid w:val="005836B3"/>
    <w:rsid w:val="005901A7"/>
    <w:rsid w:val="0059235E"/>
    <w:rsid w:val="005A022A"/>
    <w:rsid w:val="005B6D61"/>
    <w:rsid w:val="006271F5"/>
    <w:rsid w:val="00651CC1"/>
    <w:rsid w:val="006602FE"/>
    <w:rsid w:val="0067163D"/>
    <w:rsid w:val="00671A17"/>
    <w:rsid w:val="00693834"/>
    <w:rsid w:val="006D799C"/>
    <w:rsid w:val="007372A2"/>
    <w:rsid w:val="00772D01"/>
    <w:rsid w:val="007833F4"/>
    <w:rsid w:val="007A6476"/>
    <w:rsid w:val="007B79BD"/>
    <w:rsid w:val="007F15F1"/>
    <w:rsid w:val="007F7642"/>
    <w:rsid w:val="00821129"/>
    <w:rsid w:val="00823922"/>
    <w:rsid w:val="00851157"/>
    <w:rsid w:val="00861617"/>
    <w:rsid w:val="008C6C34"/>
    <w:rsid w:val="008D69F1"/>
    <w:rsid w:val="008E3211"/>
    <w:rsid w:val="00940102"/>
    <w:rsid w:val="009D4D44"/>
    <w:rsid w:val="009E77FF"/>
    <w:rsid w:val="00A31808"/>
    <w:rsid w:val="00A57D68"/>
    <w:rsid w:val="00A6414B"/>
    <w:rsid w:val="00AD1368"/>
    <w:rsid w:val="00AD31EF"/>
    <w:rsid w:val="00AD470A"/>
    <w:rsid w:val="00AF5776"/>
    <w:rsid w:val="00B06A7F"/>
    <w:rsid w:val="00B46D7F"/>
    <w:rsid w:val="00B9428F"/>
    <w:rsid w:val="00B9EB94"/>
    <w:rsid w:val="00BF270B"/>
    <w:rsid w:val="00C0473A"/>
    <w:rsid w:val="00C05B7B"/>
    <w:rsid w:val="00C2507F"/>
    <w:rsid w:val="00C3532C"/>
    <w:rsid w:val="00C643DD"/>
    <w:rsid w:val="00C67741"/>
    <w:rsid w:val="00CA1EED"/>
    <w:rsid w:val="00CB66DB"/>
    <w:rsid w:val="00CE2698"/>
    <w:rsid w:val="00D00B94"/>
    <w:rsid w:val="00D37E3D"/>
    <w:rsid w:val="00D54881"/>
    <w:rsid w:val="00D76C7F"/>
    <w:rsid w:val="00E004D3"/>
    <w:rsid w:val="00E229E4"/>
    <w:rsid w:val="00E35C3E"/>
    <w:rsid w:val="00E54559"/>
    <w:rsid w:val="00E64D80"/>
    <w:rsid w:val="00E858AF"/>
    <w:rsid w:val="00E909CD"/>
    <w:rsid w:val="00EA6620"/>
    <w:rsid w:val="00ED7ACC"/>
    <w:rsid w:val="00EF0B75"/>
    <w:rsid w:val="00EF227D"/>
    <w:rsid w:val="00EF3937"/>
    <w:rsid w:val="00F52A5E"/>
    <w:rsid w:val="00F86B43"/>
    <w:rsid w:val="00F97435"/>
    <w:rsid w:val="00FA1082"/>
    <w:rsid w:val="00FA26C9"/>
    <w:rsid w:val="00FE60C0"/>
    <w:rsid w:val="00FF11D6"/>
    <w:rsid w:val="04894AA5"/>
    <w:rsid w:val="049F8B37"/>
    <w:rsid w:val="04DCA9AA"/>
    <w:rsid w:val="055AD936"/>
    <w:rsid w:val="058A5466"/>
    <w:rsid w:val="05EE5806"/>
    <w:rsid w:val="071C32F0"/>
    <w:rsid w:val="08006897"/>
    <w:rsid w:val="0853C4F6"/>
    <w:rsid w:val="0894B6CF"/>
    <w:rsid w:val="08DD4346"/>
    <w:rsid w:val="0A596629"/>
    <w:rsid w:val="0A798A5C"/>
    <w:rsid w:val="0B210C26"/>
    <w:rsid w:val="0B4DE749"/>
    <w:rsid w:val="0B5B5C17"/>
    <w:rsid w:val="0C4DCF66"/>
    <w:rsid w:val="0CA71258"/>
    <w:rsid w:val="0CC43A5E"/>
    <w:rsid w:val="0D1BA1B1"/>
    <w:rsid w:val="0DFAA58A"/>
    <w:rsid w:val="0EF8ADD4"/>
    <w:rsid w:val="0FEA63E0"/>
    <w:rsid w:val="10434310"/>
    <w:rsid w:val="10C960FB"/>
    <w:rsid w:val="116AB8CF"/>
    <w:rsid w:val="1420CE41"/>
    <w:rsid w:val="1433250B"/>
    <w:rsid w:val="14FC55F0"/>
    <w:rsid w:val="16AF3052"/>
    <w:rsid w:val="16F2AE85"/>
    <w:rsid w:val="18C2DA3B"/>
    <w:rsid w:val="193850A9"/>
    <w:rsid w:val="19FCD943"/>
    <w:rsid w:val="1AE720B0"/>
    <w:rsid w:val="1B336B37"/>
    <w:rsid w:val="1B4E1B82"/>
    <w:rsid w:val="1C29B544"/>
    <w:rsid w:val="1C3A71CD"/>
    <w:rsid w:val="1D401C3F"/>
    <w:rsid w:val="1E37EBC0"/>
    <w:rsid w:val="1E61FA2F"/>
    <w:rsid w:val="1F971B52"/>
    <w:rsid w:val="2097500C"/>
    <w:rsid w:val="21664AC6"/>
    <w:rsid w:val="2539E9F7"/>
    <w:rsid w:val="25C9B312"/>
    <w:rsid w:val="25F4FA8C"/>
    <w:rsid w:val="26601080"/>
    <w:rsid w:val="28063C50"/>
    <w:rsid w:val="29285941"/>
    <w:rsid w:val="2AB1DBF7"/>
    <w:rsid w:val="2B1A6458"/>
    <w:rsid w:val="2B5FEEB1"/>
    <w:rsid w:val="2BB368D1"/>
    <w:rsid w:val="2C21E32E"/>
    <w:rsid w:val="2CF1FDCF"/>
    <w:rsid w:val="2D16B2D4"/>
    <w:rsid w:val="2E966AF4"/>
    <w:rsid w:val="2ECB42D7"/>
    <w:rsid w:val="300A6DBE"/>
    <w:rsid w:val="331E1461"/>
    <w:rsid w:val="336E558F"/>
    <w:rsid w:val="33A93C54"/>
    <w:rsid w:val="33AD4805"/>
    <w:rsid w:val="3464A1A5"/>
    <w:rsid w:val="34AF50B3"/>
    <w:rsid w:val="38073C31"/>
    <w:rsid w:val="38B689F9"/>
    <w:rsid w:val="38DE98EB"/>
    <w:rsid w:val="39A41F28"/>
    <w:rsid w:val="3A24F2E5"/>
    <w:rsid w:val="3B3EFD40"/>
    <w:rsid w:val="3C21B1EF"/>
    <w:rsid w:val="3D21DB2E"/>
    <w:rsid w:val="3DD297CB"/>
    <w:rsid w:val="3EFB5C96"/>
    <w:rsid w:val="40A5849A"/>
    <w:rsid w:val="40C1222A"/>
    <w:rsid w:val="40E6B8C9"/>
    <w:rsid w:val="4141D418"/>
    <w:rsid w:val="41DDACF4"/>
    <w:rsid w:val="42324680"/>
    <w:rsid w:val="4284470B"/>
    <w:rsid w:val="448CC708"/>
    <w:rsid w:val="4669C5BA"/>
    <w:rsid w:val="46783870"/>
    <w:rsid w:val="4842475F"/>
    <w:rsid w:val="4C3047E5"/>
    <w:rsid w:val="4CB982E8"/>
    <w:rsid w:val="4D71243B"/>
    <w:rsid w:val="504F33B0"/>
    <w:rsid w:val="506C5F4A"/>
    <w:rsid w:val="50D541EE"/>
    <w:rsid w:val="51C859D8"/>
    <w:rsid w:val="52363C29"/>
    <w:rsid w:val="541EB41D"/>
    <w:rsid w:val="547C4A3B"/>
    <w:rsid w:val="55240BB3"/>
    <w:rsid w:val="562D90A6"/>
    <w:rsid w:val="568A60B2"/>
    <w:rsid w:val="56D98443"/>
    <w:rsid w:val="59145FEA"/>
    <w:rsid w:val="5BA9B8E4"/>
    <w:rsid w:val="5BFBFCCF"/>
    <w:rsid w:val="5D0F9023"/>
    <w:rsid w:val="5D5A3C95"/>
    <w:rsid w:val="5E6E3EAA"/>
    <w:rsid w:val="5EB8EC0E"/>
    <w:rsid w:val="5EECE7A6"/>
    <w:rsid w:val="5FAAAE1C"/>
    <w:rsid w:val="6086927E"/>
    <w:rsid w:val="62CDCCA7"/>
    <w:rsid w:val="62D55EA6"/>
    <w:rsid w:val="664D93EE"/>
    <w:rsid w:val="676900E9"/>
    <w:rsid w:val="6795C0DB"/>
    <w:rsid w:val="687B6B5F"/>
    <w:rsid w:val="68890D9F"/>
    <w:rsid w:val="69950A8F"/>
    <w:rsid w:val="6AE4FA42"/>
    <w:rsid w:val="6C08133F"/>
    <w:rsid w:val="6C92ABF7"/>
    <w:rsid w:val="6E20B4F4"/>
    <w:rsid w:val="70240933"/>
    <w:rsid w:val="71D8282F"/>
    <w:rsid w:val="75097E15"/>
    <w:rsid w:val="75364BEF"/>
    <w:rsid w:val="75C6B8AB"/>
    <w:rsid w:val="760D7F86"/>
    <w:rsid w:val="7750BC03"/>
    <w:rsid w:val="77F7375D"/>
    <w:rsid w:val="7803DEC8"/>
    <w:rsid w:val="789E4AB8"/>
    <w:rsid w:val="79062145"/>
    <w:rsid w:val="79B4CC2E"/>
    <w:rsid w:val="7B108C8F"/>
    <w:rsid w:val="7B1E6EAC"/>
    <w:rsid w:val="7BAA1A02"/>
    <w:rsid w:val="7E5D2BF8"/>
    <w:rsid w:val="7EE79A9C"/>
    <w:rsid w:val="7F0A8E9F"/>
    <w:rsid w:val="7F73C28C"/>
    <w:rsid w:val="7F828F4A"/>
    <w:rsid w:val="7FB67067"/>
    <w:rsid w:val="7FDFE8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61988"/>
  <w15:chartTrackingRefBased/>
  <w15:docId w15:val="{AB824B96-3A55-452B-B49D-AFF349AA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808"/>
    <w:pPr>
      <w:ind w:left="720"/>
      <w:contextualSpacing/>
    </w:pPr>
  </w:style>
  <w:style w:type="paragraph" w:styleId="Header">
    <w:name w:val="header"/>
    <w:basedOn w:val="Normal"/>
    <w:uiPriority w:val="99"/>
    <w:unhideWhenUsed/>
    <w:rsid w:val="0853C4F6"/>
    <w:pPr>
      <w:tabs>
        <w:tab w:val="center" w:pos="4680"/>
        <w:tab w:val="right" w:pos="9360"/>
      </w:tabs>
      <w:spacing w:after="0" w:line="240" w:lineRule="auto"/>
    </w:pPr>
  </w:style>
  <w:style w:type="paragraph" w:styleId="Footer">
    <w:name w:val="footer"/>
    <w:basedOn w:val="Normal"/>
    <w:uiPriority w:val="99"/>
    <w:unhideWhenUsed/>
    <w:rsid w:val="0853C4F6"/>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F764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5EE580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893389">
      <w:bodyDiv w:val="1"/>
      <w:marLeft w:val="0"/>
      <w:marRight w:val="0"/>
      <w:marTop w:val="0"/>
      <w:marBottom w:val="0"/>
      <w:divBdr>
        <w:top w:val="none" w:sz="0" w:space="0" w:color="auto"/>
        <w:left w:val="none" w:sz="0" w:space="0" w:color="auto"/>
        <w:bottom w:val="none" w:sz="0" w:space="0" w:color="auto"/>
        <w:right w:val="none" w:sz="0" w:space="0" w:color="auto"/>
      </w:divBdr>
      <w:divsChild>
        <w:div w:id="746344678">
          <w:marLeft w:val="0"/>
          <w:marRight w:val="0"/>
          <w:marTop w:val="0"/>
          <w:marBottom w:val="0"/>
          <w:divBdr>
            <w:top w:val="none" w:sz="0" w:space="0" w:color="auto"/>
            <w:left w:val="none" w:sz="0" w:space="0" w:color="auto"/>
            <w:bottom w:val="none" w:sz="0" w:space="0" w:color="auto"/>
            <w:right w:val="none" w:sz="0" w:space="0" w:color="auto"/>
          </w:divBdr>
          <w:divsChild>
            <w:div w:id="1600989464">
              <w:marLeft w:val="0"/>
              <w:marRight w:val="0"/>
              <w:marTop w:val="0"/>
              <w:marBottom w:val="0"/>
              <w:divBdr>
                <w:top w:val="none" w:sz="0" w:space="0" w:color="auto"/>
                <w:left w:val="none" w:sz="0" w:space="0" w:color="auto"/>
                <w:bottom w:val="none" w:sz="0" w:space="0" w:color="auto"/>
                <w:right w:val="none" w:sz="0" w:space="0" w:color="auto"/>
              </w:divBdr>
            </w:div>
            <w:div w:id="36439904">
              <w:marLeft w:val="0"/>
              <w:marRight w:val="0"/>
              <w:marTop w:val="0"/>
              <w:marBottom w:val="0"/>
              <w:divBdr>
                <w:top w:val="none" w:sz="0" w:space="0" w:color="auto"/>
                <w:left w:val="none" w:sz="0" w:space="0" w:color="auto"/>
                <w:bottom w:val="none" w:sz="0" w:space="0" w:color="auto"/>
                <w:right w:val="none" w:sz="0" w:space="0" w:color="auto"/>
              </w:divBdr>
            </w:div>
            <w:div w:id="2014457069">
              <w:marLeft w:val="0"/>
              <w:marRight w:val="0"/>
              <w:marTop w:val="0"/>
              <w:marBottom w:val="0"/>
              <w:divBdr>
                <w:top w:val="none" w:sz="0" w:space="0" w:color="auto"/>
                <w:left w:val="none" w:sz="0" w:space="0" w:color="auto"/>
                <w:bottom w:val="none" w:sz="0" w:space="0" w:color="auto"/>
                <w:right w:val="none" w:sz="0" w:space="0" w:color="auto"/>
              </w:divBdr>
            </w:div>
            <w:div w:id="560335654">
              <w:marLeft w:val="0"/>
              <w:marRight w:val="0"/>
              <w:marTop w:val="0"/>
              <w:marBottom w:val="0"/>
              <w:divBdr>
                <w:top w:val="none" w:sz="0" w:space="0" w:color="auto"/>
                <w:left w:val="none" w:sz="0" w:space="0" w:color="auto"/>
                <w:bottom w:val="none" w:sz="0" w:space="0" w:color="auto"/>
                <w:right w:val="none" w:sz="0" w:space="0" w:color="auto"/>
              </w:divBdr>
            </w:div>
            <w:div w:id="872883554">
              <w:marLeft w:val="0"/>
              <w:marRight w:val="0"/>
              <w:marTop w:val="0"/>
              <w:marBottom w:val="0"/>
              <w:divBdr>
                <w:top w:val="none" w:sz="0" w:space="0" w:color="auto"/>
                <w:left w:val="none" w:sz="0" w:space="0" w:color="auto"/>
                <w:bottom w:val="none" w:sz="0" w:space="0" w:color="auto"/>
                <w:right w:val="none" w:sz="0" w:space="0" w:color="auto"/>
              </w:divBdr>
            </w:div>
            <w:div w:id="1016231213">
              <w:marLeft w:val="0"/>
              <w:marRight w:val="0"/>
              <w:marTop w:val="0"/>
              <w:marBottom w:val="0"/>
              <w:divBdr>
                <w:top w:val="none" w:sz="0" w:space="0" w:color="auto"/>
                <w:left w:val="none" w:sz="0" w:space="0" w:color="auto"/>
                <w:bottom w:val="none" w:sz="0" w:space="0" w:color="auto"/>
                <w:right w:val="none" w:sz="0" w:space="0" w:color="auto"/>
              </w:divBdr>
            </w:div>
            <w:div w:id="1983460749">
              <w:marLeft w:val="0"/>
              <w:marRight w:val="0"/>
              <w:marTop w:val="0"/>
              <w:marBottom w:val="0"/>
              <w:divBdr>
                <w:top w:val="none" w:sz="0" w:space="0" w:color="auto"/>
                <w:left w:val="none" w:sz="0" w:space="0" w:color="auto"/>
                <w:bottom w:val="none" w:sz="0" w:space="0" w:color="auto"/>
                <w:right w:val="none" w:sz="0" w:space="0" w:color="auto"/>
              </w:divBdr>
            </w:div>
            <w:div w:id="1849633108">
              <w:marLeft w:val="0"/>
              <w:marRight w:val="0"/>
              <w:marTop w:val="0"/>
              <w:marBottom w:val="0"/>
              <w:divBdr>
                <w:top w:val="none" w:sz="0" w:space="0" w:color="auto"/>
                <w:left w:val="none" w:sz="0" w:space="0" w:color="auto"/>
                <w:bottom w:val="none" w:sz="0" w:space="0" w:color="auto"/>
                <w:right w:val="none" w:sz="0" w:space="0" w:color="auto"/>
              </w:divBdr>
            </w:div>
            <w:div w:id="536041187">
              <w:marLeft w:val="0"/>
              <w:marRight w:val="0"/>
              <w:marTop w:val="0"/>
              <w:marBottom w:val="0"/>
              <w:divBdr>
                <w:top w:val="none" w:sz="0" w:space="0" w:color="auto"/>
                <w:left w:val="none" w:sz="0" w:space="0" w:color="auto"/>
                <w:bottom w:val="none" w:sz="0" w:space="0" w:color="auto"/>
                <w:right w:val="none" w:sz="0" w:space="0" w:color="auto"/>
              </w:divBdr>
            </w:div>
            <w:div w:id="1644235626">
              <w:marLeft w:val="0"/>
              <w:marRight w:val="0"/>
              <w:marTop w:val="0"/>
              <w:marBottom w:val="0"/>
              <w:divBdr>
                <w:top w:val="none" w:sz="0" w:space="0" w:color="auto"/>
                <w:left w:val="none" w:sz="0" w:space="0" w:color="auto"/>
                <w:bottom w:val="none" w:sz="0" w:space="0" w:color="auto"/>
                <w:right w:val="none" w:sz="0" w:space="0" w:color="auto"/>
              </w:divBdr>
            </w:div>
            <w:div w:id="2111974131">
              <w:marLeft w:val="0"/>
              <w:marRight w:val="0"/>
              <w:marTop w:val="0"/>
              <w:marBottom w:val="0"/>
              <w:divBdr>
                <w:top w:val="none" w:sz="0" w:space="0" w:color="auto"/>
                <w:left w:val="none" w:sz="0" w:space="0" w:color="auto"/>
                <w:bottom w:val="none" w:sz="0" w:space="0" w:color="auto"/>
                <w:right w:val="none" w:sz="0" w:space="0" w:color="auto"/>
              </w:divBdr>
            </w:div>
            <w:div w:id="1019888144">
              <w:marLeft w:val="0"/>
              <w:marRight w:val="0"/>
              <w:marTop w:val="0"/>
              <w:marBottom w:val="0"/>
              <w:divBdr>
                <w:top w:val="none" w:sz="0" w:space="0" w:color="auto"/>
                <w:left w:val="none" w:sz="0" w:space="0" w:color="auto"/>
                <w:bottom w:val="none" w:sz="0" w:space="0" w:color="auto"/>
                <w:right w:val="none" w:sz="0" w:space="0" w:color="auto"/>
              </w:divBdr>
            </w:div>
            <w:div w:id="155194431">
              <w:marLeft w:val="0"/>
              <w:marRight w:val="0"/>
              <w:marTop w:val="0"/>
              <w:marBottom w:val="0"/>
              <w:divBdr>
                <w:top w:val="none" w:sz="0" w:space="0" w:color="auto"/>
                <w:left w:val="none" w:sz="0" w:space="0" w:color="auto"/>
                <w:bottom w:val="none" w:sz="0" w:space="0" w:color="auto"/>
                <w:right w:val="none" w:sz="0" w:space="0" w:color="auto"/>
              </w:divBdr>
            </w:div>
            <w:div w:id="839078742">
              <w:marLeft w:val="0"/>
              <w:marRight w:val="0"/>
              <w:marTop w:val="0"/>
              <w:marBottom w:val="0"/>
              <w:divBdr>
                <w:top w:val="none" w:sz="0" w:space="0" w:color="auto"/>
                <w:left w:val="none" w:sz="0" w:space="0" w:color="auto"/>
                <w:bottom w:val="none" w:sz="0" w:space="0" w:color="auto"/>
                <w:right w:val="none" w:sz="0" w:space="0" w:color="auto"/>
              </w:divBdr>
            </w:div>
            <w:div w:id="457993385">
              <w:marLeft w:val="0"/>
              <w:marRight w:val="0"/>
              <w:marTop w:val="0"/>
              <w:marBottom w:val="0"/>
              <w:divBdr>
                <w:top w:val="none" w:sz="0" w:space="0" w:color="auto"/>
                <w:left w:val="none" w:sz="0" w:space="0" w:color="auto"/>
                <w:bottom w:val="none" w:sz="0" w:space="0" w:color="auto"/>
                <w:right w:val="none" w:sz="0" w:space="0" w:color="auto"/>
              </w:divBdr>
            </w:div>
            <w:div w:id="898856495">
              <w:marLeft w:val="0"/>
              <w:marRight w:val="0"/>
              <w:marTop w:val="0"/>
              <w:marBottom w:val="0"/>
              <w:divBdr>
                <w:top w:val="none" w:sz="0" w:space="0" w:color="auto"/>
                <w:left w:val="none" w:sz="0" w:space="0" w:color="auto"/>
                <w:bottom w:val="none" w:sz="0" w:space="0" w:color="auto"/>
                <w:right w:val="none" w:sz="0" w:space="0" w:color="auto"/>
              </w:divBdr>
            </w:div>
            <w:div w:id="332950124">
              <w:marLeft w:val="0"/>
              <w:marRight w:val="0"/>
              <w:marTop w:val="0"/>
              <w:marBottom w:val="0"/>
              <w:divBdr>
                <w:top w:val="none" w:sz="0" w:space="0" w:color="auto"/>
                <w:left w:val="none" w:sz="0" w:space="0" w:color="auto"/>
                <w:bottom w:val="none" w:sz="0" w:space="0" w:color="auto"/>
                <w:right w:val="none" w:sz="0" w:space="0" w:color="auto"/>
              </w:divBdr>
            </w:div>
            <w:div w:id="1207571175">
              <w:marLeft w:val="0"/>
              <w:marRight w:val="0"/>
              <w:marTop w:val="0"/>
              <w:marBottom w:val="0"/>
              <w:divBdr>
                <w:top w:val="none" w:sz="0" w:space="0" w:color="auto"/>
                <w:left w:val="none" w:sz="0" w:space="0" w:color="auto"/>
                <w:bottom w:val="none" w:sz="0" w:space="0" w:color="auto"/>
                <w:right w:val="none" w:sz="0" w:space="0" w:color="auto"/>
              </w:divBdr>
            </w:div>
            <w:div w:id="853112033">
              <w:marLeft w:val="0"/>
              <w:marRight w:val="0"/>
              <w:marTop w:val="0"/>
              <w:marBottom w:val="0"/>
              <w:divBdr>
                <w:top w:val="none" w:sz="0" w:space="0" w:color="auto"/>
                <w:left w:val="none" w:sz="0" w:space="0" w:color="auto"/>
                <w:bottom w:val="none" w:sz="0" w:space="0" w:color="auto"/>
                <w:right w:val="none" w:sz="0" w:space="0" w:color="auto"/>
              </w:divBdr>
            </w:div>
            <w:div w:id="2144810602">
              <w:marLeft w:val="0"/>
              <w:marRight w:val="0"/>
              <w:marTop w:val="0"/>
              <w:marBottom w:val="0"/>
              <w:divBdr>
                <w:top w:val="none" w:sz="0" w:space="0" w:color="auto"/>
                <w:left w:val="none" w:sz="0" w:space="0" w:color="auto"/>
                <w:bottom w:val="none" w:sz="0" w:space="0" w:color="auto"/>
                <w:right w:val="none" w:sz="0" w:space="0" w:color="auto"/>
              </w:divBdr>
            </w:div>
            <w:div w:id="279800398">
              <w:marLeft w:val="0"/>
              <w:marRight w:val="0"/>
              <w:marTop w:val="0"/>
              <w:marBottom w:val="0"/>
              <w:divBdr>
                <w:top w:val="none" w:sz="0" w:space="0" w:color="auto"/>
                <w:left w:val="none" w:sz="0" w:space="0" w:color="auto"/>
                <w:bottom w:val="none" w:sz="0" w:space="0" w:color="auto"/>
                <w:right w:val="none" w:sz="0" w:space="0" w:color="auto"/>
              </w:divBdr>
            </w:div>
            <w:div w:id="1238902057">
              <w:marLeft w:val="0"/>
              <w:marRight w:val="0"/>
              <w:marTop w:val="0"/>
              <w:marBottom w:val="0"/>
              <w:divBdr>
                <w:top w:val="none" w:sz="0" w:space="0" w:color="auto"/>
                <w:left w:val="none" w:sz="0" w:space="0" w:color="auto"/>
                <w:bottom w:val="none" w:sz="0" w:space="0" w:color="auto"/>
                <w:right w:val="none" w:sz="0" w:space="0" w:color="auto"/>
              </w:divBdr>
            </w:div>
            <w:div w:id="565143999">
              <w:marLeft w:val="0"/>
              <w:marRight w:val="0"/>
              <w:marTop w:val="0"/>
              <w:marBottom w:val="0"/>
              <w:divBdr>
                <w:top w:val="none" w:sz="0" w:space="0" w:color="auto"/>
                <w:left w:val="none" w:sz="0" w:space="0" w:color="auto"/>
                <w:bottom w:val="none" w:sz="0" w:space="0" w:color="auto"/>
                <w:right w:val="none" w:sz="0" w:space="0" w:color="auto"/>
              </w:divBdr>
            </w:div>
            <w:div w:id="1595552448">
              <w:marLeft w:val="0"/>
              <w:marRight w:val="0"/>
              <w:marTop w:val="0"/>
              <w:marBottom w:val="0"/>
              <w:divBdr>
                <w:top w:val="none" w:sz="0" w:space="0" w:color="auto"/>
                <w:left w:val="none" w:sz="0" w:space="0" w:color="auto"/>
                <w:bottom w:val="none" w:sz="0" w:space="0" w:color="auto"/>
                <w:right w:val="none" w:sz="0" w:space="0" w:color="auto"/>
              </w:divBdr>
            </w:div>
            <w:div w:id="2117864554">
              <w:marLeft w:val="0"/>
              <w:marRight w:val="0"/>
              <w:marTop w:val="0"/>
              <w:marBottom w:val="0"/>
              <w:divBdr>
                <w:top w:val="none" w:sz="0" w:space="0" w:color="auto"/>
                <w:left w:val="none" w:sz="0" w:space="0" w:color="auto"/>
                <w:bottom w:val="none" w:sz="0" w:space="0" w:color="auto"/>
                <w:right w:val="none" w:sz="0" w:space="0" w:color="auto"/>
              </w:divBdr>
            </w:div>
            <w:div w:id="1238512543">
              <w:marLeft w:val="0"/>
              <w:marRight w:val="0"/>
              <w:marTop w:val="0"/>
              <w:marBottom w:val="0"/>
              <w:divBdr>
                <w:top w:val="none" w:sz="0" w:space="0" w:color="auto"/>
                <w:left w:val="none" w:sz="0" w:space="0" w:color="auto"/>
                <w:bottom w:val="none" w:sz="0" w:space="0" w:color="auto"/>
                <w:right w:val="none" w:sz="0" w:space="0" w:color="auto"/>
              </w:divBdr>
            </w:div>
            <w:div w:id="1603680909">
              <w:marLeft w:val="0"/>
              <w:marRight w:val="0"/>
              <w:marTop w:val="0"/>
              <w:marBottom w:val="0"/>
              <w:divBdr>
                <w:top w:val="none" w:sz="0" w:space="0" w:color="auto"/>
                <w:left w:val="none" w:sz="0" w:space="0" w:color="auto"/>
                <w:bottom w:val="none" w:sz="0" w:space="0" w:color="auto"/>
                <w:right w:val="none" w:sz="0" w:space="0" w:color="auto"/>
              </w:divBdr>
            </w:div>
            <w:div w:id="1149860289">
              <w:marLeft w:val="0"/>
              <w:marRight w:val="0"/>
              <w:marTop w:val="0"/>
              <w:marBottom w:val="0"/>
              <w:divBdr>
                <w:top w:val="none" w:sz="0" w:space="0" w:color="auto"/>
                <w:left w:val="none" w:sz="0" w:space="0" w:color="auto"/>
                <w:bottom w:val="none" w:sz="0" w:space="0" w:color="auto"/>
                <w:right w:val="none" w:sz="0" w:space="0" w:color="auto"/>
              </w:divBdr>
            </w:div>
            <w:div w:id="223639938">
              <w:marLeft w:val="0"/>
              <w:marRight w:val="0"/>
              <w:marTop w:val="0"/>
              <w:marBottom w:val="0"/>
              <w:divBdr>
                <w:top w:val="none" w:sz="0" w:space="0" w:color="auto"/>
                <w:left w:val="none" w:sz="0" w:space="0" w:color="auto"/>
                <w:bottom w:val="none" w:sz="0" w:space="0" w:color="auto"/>
                <w:right w:val="none" w:sz="0" w:space="0" w:color="auto"/>
              </w:divBdr>
            </w:div>
            <w:div w:id="297027296">
              <w:marLeft w:val="0"/>
              <w:marRight w:val="0"/>
              <w:marTop w:val="0"/>
              <w:marBottom w:val="0"/>
              <w:divBdr>
                <w:top w:val="none" w:sz="0" w:space="0" w:color="auto"/>
                <w:left w:val="none" w:sz="0" w:space="0" w:color="auto"/>
                <w:bottom w:val="none" w:sz="0" w:space="0" w:color="auto"/>
                <w:right w:val="none" w:sz="0" w:space="0" w:color="auto"/>
              </w:divBdr>
            </w:div>
            <w:div w:id="752967429">
              <w:marLeft w:val="0"/>
              <w:marRight w:val="0"/>
              <w:marTop w:val="0"/>
              <w:marBottom w:val="0"/>
              <w:divBdr>
                <w:top w:val="none" w:sz="0" w:space="0" w:color="auto"/>
                <w:left w:val="none" w:sz="0" w:space="0" w:color="auto"/>
                <w:bottom w:val="none" w:sz="0" w:space="0" w:color="auto"/>
                <w:right w:val="none" w:sz="0" w:space="0" w:color="auto"/>
              </w:divBdr>
            </w:div>
            <w:div w:id="1835878663">
              <w:marLeft w:val="0"/>
              <w:marRight w:val="0"/>
              <w:marTop w:val="0"/>
              <w:marBottom w:val="0"/>
              <w:divBdr>
                <w:top w:val="none" w:sz="0" w:space="0" w:color="auto"/>
                <w:left w:val="none" w:sz="0" w:space="0" w:color="auto"/>
                <w:bottom w:val="none" w:sz="0" w:space="0" w:color="auto"/>
                <w:right w:val="none" w:sz="0" w:space="0" w:color="auto"/>
              </w:divBdr>
            </w:div>
            <w:div w:id="746197745">
              <w:marLeft w:val="0"/>
              <w:marRight w:val="0"/>
              <w:marTop w:val="0"/>
              <w:marBottom w:val="0"/>
              <w:divBdr>
                <w:top w:val="none" w:sz="0" w:space="0" w:color="auto"/>
                <w:left w:val="none" w:sz="0" w:space="0" w:color="auto"/>
                <w:bottom w:val="none" w:sz="0" w:space="0" w:color="auto"/>
                <w:right w:val="none" w:sz="0" w:space="0" w:color="auto"/>
              </w:divBdr>
            </w:div>
            <w:div w:id="842281448">
              <w:marLeft w:val="0"/>
              <w:marRight w:val="0"/>
              <w:marTop w:val="0"/>
              <w:marBottom w:val="0"/>
              <w:divBdr>
                <w:top w:val="none" w:sz="0" w:space="0" w:color="auto"/>
                <w:left w:val="none" w:sz="0" w:space="0" w:color="auto"/>
                <w:bottom w:val="none" w:sz="0" w:space="0" w:color="auto"/>
                <w:right w:val="none" w:sz="0" w:space="0" w:color="auto"/>
              </w:divBdr>
            </w:div>
            <w:div w:id="784349030">
              <w:marLeft w:val="0"/>
              <w:marRight w:val="0"/>
              <w:marTop w:val="0"/>
              <w:marBottom w:val="0"/>
              <w:divBdr>
                <w:top w:val="none" w:sz="0" w:space="0" w:color="auto"/>
                <w:left w:val="none" w:sz="0" w:space="0" w:color="auto"/>
                <w:bottom w:val="none" w:sz="0" w:space="0" w:color="auto"/>
                <w:right w:val="none" w:sz="0" w:space="0" w:color="auto"/>
              </w:divBdr>
            </w:div>
            <w:div w:id="1438019925">
              <w:marLeft w:val="0"/>
              <w:marRight w:val="0"/>
              <w:marTop w:val="0"/>
              <w:marBottom w:val="0"/>
              <w:divBdr>
                <w:top w:val="none" w:sz="0" w:space="0" w:color="auto"/>
                <w:left w:val="none" w:sz="0" w:space="0" w:color="auto"/>
                <w:bottom w:val="none" w:sz="0" w:space="0" w:color="auto"/>
                <w:right w:val="none" w:sz="0" w:space="0" w:color="auto"/>
              </w:divBdr>
            </w:div>
            <w:div w:id="1860384507">
              <w:marLeft w:val="0"/>
              <w:marRight w:val="0"/>
              <w:marTop w:val="0"/>
              <w:marBottom w:val="0"/>
              <w:divBdr>
                <w:top w:val="none" w:sz="0" w:space="0" w:color="auto"/>
                <w:left w:val="none" w:sz="0" w:space="0" w:color="auto"/>
                <w:bottom w:val="none" w:sz="0" w:space="0" w:color="auto"/>
                <w:right w:val="none" w:sz="0" w:space="0" w:color="auto"/>
              </w:divBdr>
            </w:div>
            <w:div w:id="1476022440">
              <w:marLeft w:val="0"/>
              <w:marRight w:val="0"/>
              <w:marTop w:val="0"/>
              <w:marBottom w:val="0"/>
              <w:divBdr>
                <w:top w:val="none" w:sz="0" w:space="0" w:color="auto"/>
                <w:left w:val="none" w:sz="0" w:space="0" w:color="auto"/>
                <w:bottom w:val="none" w:sz="0" w:space="0" w:color="auto"/>
                <w:right w:val="none" w:sz="0" w:space="0" w:color="auto"/>
              </w:divBdr>
            </w:div>
            <w:div w:id="1290436007">
              <w:marLeft w:val="0"/>
              <w:marRight w:val="0"/>
              <w:marTop w:val="0"/>
              <w:marBottom w:val="0"/>
              <w:divBdr>
                <w:top w:val="none" w:sz="0" w:space="0" w:color="auto"/>
                <w:left w:val="none" w:sz="0" w:space="0" w:color="auto"/>
                <w:bottom w:val="none" w:sz="0" w:space="0" w:color="auto"/>
                <w:right w:val="none" w:sz="0" w:space="0" w:color="auto"/>
              </w:divBdr>
            </w:div>
            <w:div w:id="226306714">
              <w:marLeft w:val="0"/>
              <w:marRight w:val="0"/>
              <w:marTop w:val="0"/>
              <w:marBottom w:val="0"/>
              <w:divBdr>
                <w:top w:val="none" w:sz="0" w:space="0" w:color="auto"/>
                <w:left w:val="none" w:sz="0" w:space="0" w:color="auto"/>
                <w:bottom w:val="none" w:sz="0" w:space="0" w:color="auto"/>
                <w:right w:val="none" w:sz="0" w:space="0" w:color="auto"/>
              </w:divBdr>
            </w:div>
            <w:div w:id="1677807170">
              <w:marLeft w:val="0"/>
              <w:marRight w:val="0"/>
              <w:marTop w:val="0"/>
              <w:marBottom w:val="0"/>
              <w:divBdr>
                <w:top w:val="none" w:sz="0" w:space="0" w:color="auto"/>
                <w:left w:val="none" w:sz="0" w:space="0" w:color="auto"/>
                <w:bottom w:val="none" w:sz="0" w:space="0" w:color="auto"/>
                <w:right w:val="none" w:sz="0" w:space="0" w:color="auto"/>
              </w:divBdr>
            </w:div>
            <w:div w:id="1324048432">
              <w:marLeft w:val="0"/>
              <w:marRight w:val="0"/>
              <w:marTop w:val="0"/>
              <w:marBottom w:val="0"/>
              <w:divBdr>
                <w:top w:val="none" w:sz="0" w:space="0" w:color="auto"/>
                <w:left w:val="none" w:sz="0" w:space="0" w:color="auto"/>
                <w:bottom w:val="none" w:sz="0" w:space="0" w:color="auto"/>
                <w:right w:val="none" w:sz="0" w:space="0" w:color="auto"/>
              </w:divBdr>
            </w:div>
            <w:div w:id="1026709348">
              <w:marLeft w:val="0"/>
              <w:marRight w:val="0"/>
              <w:marTop w:val="0"/>
              <w:marBottom w:val="0"/>
              <w:divBdr>
                <w:top w:val="none" w:sz="0" w:space="0" w:color="auto"/>
                <w:left w:val="none" w:sz="0" w:space="0" w:color="auto"/>
                <w:bottom w:val="none" w:sz="0" w:space="0" w:color="auto"/>
                <w:right w:val="none" w:sz="0" w:space="0" w:color="auto"/>
              </w:divBdr>
            </w:div>
            <w:div w:id="975918095">
              <w:marLeft w:val="0"/>
              <w:marRight w:val="0"/>
              <w:marTop w:val="0"/>
              <w:marBottom w:val="0"/>
              <w:divBdr>
                <w:top w:val="none" w:sz="0" w:space="0" w:color="auto"/>
                <w:left w:val="none" w:sz="0" w:space="0" w:color="auto"/>
                <w:bottom w:val="none" w:sz="0" w:space="0" w:color="auto"/>
                <w:right w:val="none" w:sz="0" w:space="0" w:color="auto"/>
              </w:divBdr>
            </w:div>
            <w:div w:id="1554075297">
              <w:marLeft w:val="0"/>
              <w:marRight w:val="0"/>
              <w:marTop w:val="0"/>
              <w:marBottom w:val="0"/>
              <w:divBdr>
                <w:top w:val="none" w:sz="0" w:space="0" w:color="auto"/>
                <w:left w:val="none" w:sz="0" w:space="0" w:color="auto"/>
                <w:bottom w:val="none" w:sz="0" w:space="0" w:color="auto"/>
                <w:right w:val="none" w:sz="0" w:space="0" w:color="auto"/>
              </w:divBdr>
            </w:div>
            <w:div w:id="121116057">
              <w:marLeft w:val="0"/>
              <w:marRight w:val="0"/>
              <w:marTop w:val="0"/>
              <w:marBottom w:val="0"/>
              <w:divBdr>
                <w:top w:val="none" w:sz="0" w:space="0" w:color="auto"/>
                <w:left w:val="none" w:sz="0" w:space="0" w:color="auto"/>
                <w:bottom w:val="none" w:sz="0" w:space="0" w:color="auto"/>
                <w:right w:val="none" w:sz="0" w:space="0" w:color="auto"/>
              </w:divBdr>
            </w:div>
            <w:div w:id="739324059">
              <w:marLeft w:val="0"/>
              <w:marRight w:val="0"/>
              <w:marTop w:val="0"/>
              <w:marBottom w:val="0"/>
              <w:divBdr>
                <w:top w:val="none" w:sz="0" w:space="0" w:color="auto"/>
                <w:left w:val="none" w:sz="0" w:space="0" w:color="auto"/>
                <w:bottom w:val="none" w:sz="0" w:space="0" w:color="auto"/>
                <w:right w:val="none" w:sz="0" w:space="0" w:color="auto"/>
              </w:divBdr>
            </w:div>
            <w:div w:id="1382944924">
              <w:marLeft w:val="0"/>
              <w:marRight w:val="0"/>
              <w:marTop w:val="0"/>
              <w:marBottom w:val="0"/>
              <w:divBdr>
                <w:top w:val="none" w:sz="0" w:space="0" w:color="auto"/>
                <w:left w:val="none" w:sz="0" w:space="0" w:color="auto"/>
                <w:bottom w:val="none" w:sz="0" w:space="0" w:color="auto"/>
                <w:right w:val="none" w:sz="0" w:space="0" w:color="auto"/>
              </w:divBdr>
            </w:div>
            <w:div w:id="1055474379">
              <w:marLeft w:val="0"/>
              <w:marRight w:val="0"/>
              <w:marTop w:val="0"/>
              <w:marBottom w:val="0"/>
              <w:divBdr>
                <w:top w:val="none" w:sz="0" w:space="0" w:color="auto"/>
                <w:left w:val="none" w:sz="0" w:space="0" w:color="auto"/>
                <w:bottom w:val="none" w:sz="0" w:space="0" w:color="auto"/>
                <w:right w:val="none" w:sz="0" w:space="0" w:color="auto"/>
              </w:divBdr>
            </w:div>
            <w:div w:id="1854224824">
              <w:marLeft w:val="0"/>
              <w:marRight w:val="0"/>
              <w:marTop w:val="0"/>
              <w:marBottom w:val="0"/>
              <w:divBdr>
                <w:top w:val="none" w:sz="0" w:space="0" w:color="auto"/>
                <w:left w:val="none" w:sz="0" w:space="0" w:color="auto"/>
                <w:bottom w:val="none" w:sz="0" w:space="0" w:color="auto"/>
                <w:right w:val="none" w:sz="0" w:space="0" w:color="auto"/>
              </w:divBdr>
            </w:div>
            <w:div w:id="1527016387">
              <w:marLeft w:val="0"/>
              <w:marRight w:val="0"/>
              <w:marTop w:val="0"/>
              <w:marBottom w:val="0"/>
              <w:divBdr>
                <w:top w:val="none" w:sz="0" w:space="0" w:color="auto"/>
                <w:left w:val="none" w:sz="0" w:space="0" w:color="auto"/>
                <w:bottom w:val="none" w:sz="0" w:space="0" w:color="auto"/>
                <w:right w:val="none" w:sz="0" w:space="0" w:color="auto"/>
              </w:divBdr>
            </w:div>
            <w:div w:id="1261841557">
              <w:marLeft w:val="0"/>
              <w:marRight w:val="0"/>
              <w:marTop w:val="0"/>
              <w:marBottom w:val="0"/>
              <w:divBdr>
                <w:top w:val="none" w:sz="0" w:space="0" w:color="auto"/>
                <w:left w:val="none" w:sz="0" w:space="0" w:color="auto"/>
                <w:bottom w:val="none" w:sz="0" w:space="0" w:color="auto"/>
                <w:right w:val="none" w:sz="0" w:space="0" w:color="auto"/>
              </w:divBdr>
            </w:div>
            <w:div w:id="1904756591">
              <w:marLeft w:val="0"/>
              <w:marRight w:val="0"/>
              <w:marTop w:val="0"/>
              <w:marBottom w:val="0"/>
              <w:divBdr>
                <w:top w:val="none" w:sz="0" w:space="0" w:color="auto"/>
                <w:left w:val="none" w:sz="0" w:space="0" w:color="auto"/>
                <w:bottom w:val="none" w:sz="0" w:space="0" w:color="auto"/>
                <w:right w:val="none" w:sz="0" w:space="0" w:color="auto"/>
              </w:divBdr>
            </w:div>
            <w:div w:id="2114864227">
              <w:marLeft w:val="0"/>
              <w:marRight w:val="0"/>
              <w:marTop w:val="0"/>
              <w:marBottom w:val="0"/>
              <w:divBdr>
                <w:top w:val="none" w:sz="0" w:space="0" w:color="auto"/>
                <w:left w:val="none" w:sz="0" w:space="0" w:color="auto"/>
                <w:bottom w:val="none" w:sz="0" w:space="0" w:color="auto"/>
                <w:right w:val="none" w:sz="0" w:space="0" w:color="auto"/>
              </w:divBdr>
            </w:div>
            <w:div w:id="847448483">
              <w:marLeft w:val="0"/>
              <w:marRight w:val="0"/>
              <w:marTop w:val="0"/>
              <w:marBottom w:val="0"/>
              <w:divBdr>
                <w:top w:val="none" w:sz="0" w:space="0" w:color="auto"/>
                <w:left w:val="none" w:sz="0" w:space="0" w:color="auto"/>
                <w:bottom w:val="none" w:sz="0" w:space="0" w:color="auto"/>
                <w:right w:val="none" w:sz="0" w:space="0" w:color="auto"/>
              </w:divBdr>
            </w:div>
            <w:div w:id="797261384">
              <w:marLeft w:val="0"/>
              <w:marRight w:val="0"/>
              <w:marTop w:val="0"/>
              <w:marBottom w:val="0"/>
              <w:divBdr>
                <w:top w:val="none" w:sz="0" w:space="0" w:color="auto"/>
                <w:left w:val="none" w:sz="0" w:space="0" w:color="auto"/>
                <w:bottom w:val="none" w:sz="0" w:space="0" w:color="auto"/>
                <w:right w:val="none" w:sz="0" w:space="0" w:color="auto"/>
              </w:divBdr>
            </w:div>
            <w:div w:id="1664317942">
              <w:marLeft w:val="0"/>
              <w:marRight w:val="0"/>
              <w:marTop w:val="0"/>
              <w:marBottom w:val="0"/>
              <w:divBdr>
                <w:top w:val="none" w:sz="0" w:space="0" w:color="auto"/>
                <w:left w:val="none" w:sz="0" w:space="0" w:color="auto"/>
                <w:bottom w:val="none" w:sz="0" w:space="0" w:color="auto"/>
                <w:right w:val="none" w:sz="0" w:space="0" w:color="auto"/>
              </w:divBdr>
            </w:div>
            <w:div w:id="249194575">
              <w:marLeft w:val="0"/>
              <w:marRight w:val="0"/>
              <w:marTop w:val="0"/>
              <w:marBottom w:val="0"/>
              <w:divBdr>
                <w:top w:val="none" w:sz="0" w:space="0" w:color="auto"/>
                <w:left w:val="none" w:sz="0" w:space="0" w:color="auto"/>
                <w:bottom w:val="none" w:sz="0" w:space="0" w:color="auto"/>
                <w:right w:val="none" w:sz="0" w:space="0" w:color="auto"/>
              </w:divBdr>
            </w:div>
            <w:div w:id="985935987">
              <w:marLeft w:val="0"/>
              <w:marRight w:val="0"/>
              <w:marTop w:val="0"/>
              <w:marBottom w:val="0"/>
              <w:divBdr>
                <w:top w:val="none" w:sz="0" w:space="0" w:color="auto"/>
                <w:left w:val="none" w:sz="0" w:space="0" w:color="auto"/>
                <w:bottom w:val="none" w:sz="0" w:space="0" w:color="auto"/>
                <w:right w:val="none" w:sz="0" w:space="0" w:color="auto"/>
              </w:divBdr>
            </w:div>
            <w:div w:id="1253010189">
              <w:marLeft w:val="0"/>
              <w:marRight w:val="0"/>
              <w:marTop w:val="0"/>
              <w:marBottom w:val="0"/>
              <w:divBdr>
                <w:top w:val="none" w:sz="0" w:space="0" w:color="auto"/>
                <w:left w:val="none" w:sz="0" w:space="0" w:color="auto"/>
                <w:bottom w:val="none" w:sz="0" w:space="0" w:color="auto"/>
                <w:right w:val="none" w:sz="0" w:space="0" w:color="auto"/>
              </w:divBdr>
            </w:div>
            <w:div w:id="2031949711">
              <w:marLeft w:val="0"/>
              <w:marRight w:val="0"/>
              <w:marTop w:val="0"/>
              <w:marBottom w:val="0"/>
              <w:divBdr>
                <w:top w:val="none" w:sz="0" w:space="0" w:color="auto"/>
                <w:left w:val="none" w:sz="0" w:space="0" w:color="auto"/>
                <w:bottom w:val="none" w:sz="0" w:space="0" w:color="auto"/>
                <w:right w:val="none" w:sz="0" w:space="0" w:color="auto"/>
              </w:divBdr>
            </w:div>
            <w:div w:id="1327201962">
              <w:marLeft w:val="0"/>
              <w:marRight w:val="0"/>
              <w:marTop w:val="0"/>
              <w:marBottom w:val="0"/>
              <w:divBdr>
                <w:top w:val="none" w:sz="0" w:space="0" w:color="auto"/>
                <w:left w:val="none" w:sz="0" w:space="0" w:color="auto"/>
                <w:bottom w:val="none" w:sz="0" w:space="0" w:color="auto"/>
                <w:right w:val="none" w:sz="0" w:space="0" w:color="auto"/>
              </w:divBdr>
            </w:div>
            <w:div w:id="1720323124">
              <w:marLeft w:val="0"/>
              <w:marRight w:val="0"/>
              <w:marTop w:val="0"/>
              <w:marBottom w:val="0"/>
              <w:divBdr>
                <w:top w:val="none" w:sz="0" w:space="0" w:color="auto"/>
                <w:left w:val="none" w:sz="0" w:space="0" w:color="auto"/>
                <w:bottom w:val="none" w:sz="0" w:space="0" w:color="auto"/>
                <w:right w:val="none" w:sz="0" w:space="0" w:color="auto"/>
              </w:divBdr>
            </w:div>
            <w:div w:id="986476314">
              <w:marLeft w:val="0"/>
              <w:marRight w:val="0"/>
              <w:marTop w:val="0"/>
              <w:marBottom w:val="0"/>
              <w:divBdr>
                <w:top w:val="none" w:sz="0" w:space="0" w:color="auto"/>
                <w:left w:val="none" w:sz="0" w:space="0" w:color="auto"/>
                <w:bottom w:val="none" w:sz="0" w:space="0" w:color="auto"/>
                <w:right w:val="none" w:sz="0" w:space="0" w:color="auto"/>
              </w:divBdr>
            </w:div>
            <w:div w:id="1514298837">
              <w:marLeft w:val="0"/>
              <w:marRight w:val="0"/>
              <w:marTop w:val="0"/>
              <w:marBottom w:val="0"/>
              <w:divBdr>
                <w:top w:val="none" w:sz="0" w:space="0" w:color="auto"/>
                <w:left w:val="none" w:sz="0" w:space="0" w:color="auto"/>
                <w:bottom w:val="none" w:sz="0" w:space="0" w:color="auto"/>
                <w:right w:val="none" w:sz="0" w:space="0" w:color="auto"/>
              </w:divBdr>
            </w:div>
            <w:div w:id="1670250899">
              <w:marLeft w:val="0"/>
              <w:marRight w:val="0"/>
              <w:marTop w:val="0"/>
              <w:marBottom w:val="0"/>
              <w:divBdr>
                <w:top w:val="none" w:sz="0" w:space="0" w:color="auto"/>
                <w:left w:val="none" w:sz="0" w:space="0" w:color="auto"/>
                <w:bottom w:val="none" w:sz="0" w:space="0" w:color="auto"/>
                <w:right w:val="none" w:sz="0" w:space="0" w:color="auto"/>
              </w:divBdr>
            </w:div>
            <w:div w:id="1889367729">
              <w:marLeft w:val="0"/>
              <w:marRight w:val="0"/>
              <w:marTop w:val="0"/>
              <w:marBottom w:val="0"/>
              <w:divBdr>
                <w:top w:val="none" w:sz="0" w:space="0" w:color="auto"/>
                <w:left w:val="none" w:sz="0" w:space="0" w:color="auto"/>
                <w:bottom w:val="none" w:sz="0" w:space="0" w:color="auto"/>
                <w:right w:val="none" w:sz="0" w:space="0" w:color="auto"/>
              </w:divBdr>
            </w:div>
            <w:div w:id="566456290">
              <w:marLeft w:val="0"/>
              <w:marRight w:val="0"/>
              <w:marTop w:val="0"/>
              <w:marBottom w:val="0"/>
              <w:divBdr>
                <w:top w:val="none" w:sz="0" w:space="0" w:color="auto"/>
                <w:left w:val="none" w:sz="0" w:space="0" w:color="auto"/>
                <w:bottom w:val="none" w:sz="0" w:space="0" w:color="auto"/>
                <w:right w:val="none" w:sz="0" w:space="0" w:color="auto"/>
              </w:divBdr>
            </w:div>
            <w:div w:id="1390881229">
              <w:marLeft w:val="0"/>
              <w:marRight w:val="0"/>
              <w:marTop w:val="0"/>
              <w:marBottom w:val="0"/>
              <w:divBdr>
                <w:top w:val="none" w:sz="0" w:space="0" w:color="auto"/>
                <w:left w:val="none" w:sz="0" w:space="0" w:color="auto"/>
                <w:bottom w:val="none" w:sz="0" w:space="0" w:color="auto"/>
                <w:right w:val="none" w:sz="0" w:space="0" w:color="auto"/>
              </w:divBdr>
            </w:div>
            <w:div w:id="768694324">
              <w:marLeft w:val="0"/>
              <w:marRight w:val="0"/>
              <w:marTop w:val="0"/>
              <w:marBottom w:val="0"/>
              <w:divBdr>
                <w:top w:val="none" w:sz="0" w:space="0" w:color="auto"/>
                <w:left w:val="none" w:sz="0" w:space="0" w:color="auto"/>
                <w:bottom w:val="none" w:sz="0" w:space="0" w:color="auto"/>
                <w:right w:val="none" w:sz="0" w:space="0" w:color="auto"/>
              </w:divBdr>
            </w:div>
            <w:div w:id="1492990466">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0279890">
              <w:marLeft w:val="0"/>
              <w:marRight w:val="0"/>
              <w:marTop w:val="0"/>
              <w:marBottom w:val="0"/>
              <w:divBdr>
                <w:top w:val="none" w:sz="0" w:space="0" w:color="auto"/>
                <w:left w:val="none" w:sz="0" w:space="0" w:color="auto"/>
                <w:bottom w:val="none" w:sz="0" w:space="0" w:color="auto"/>
                <w:right w:val="none" w:sz="0" w:space="0" w:color="auto"/>
              </w:divBdr>
            </w:div>
            <w:div w:id="1337153979">
              <w:marLeft w:val="0"/>
              <w:marRight w:val="0"/>
              <w:marTop w:val="0"/>
              <w:marBottom w:val="0"/>
              <w:divBdr>
                <w:top w:val="none" w:sz="0" w:space="0" w:color="auto"/>
                <w:left w:val="none" w:sz="0" w:space="0" w:color="auto"/>
                <w:bottom w:val="none" w:sz="0" w:space="0" w:color="auto"/>
                <w:right w:val="none" w:sz="0" w:space="0" w:color="auto"/>
              </w:divBdr>
            </w:div>
            <w:div w:id="163475615">
              <w:marLeft w:val="0"/>
              <w:marRight w:val="0"/>
              <w:marTop w:val="0"/>
              <w:marBottom w:val="0"/>
              <w:divBdr>
                <w:top w:val="none" w:sz="0" w:space="0" w:color="auto"/>
                <w:left w:val="none" w:sz="0" w:space="0" w:color="auto"/>
                <w:bottom w:val="none" w:sz="0" w:space="0" w:color="auto"/>
                <w:right w:val="none" w:sz="0" w:space="0" w:color="auto"/>
              </w:divBdr>
            </w:div>
            <w:div w:id="577521366">
              <w:marLeft w:val="0"/>
              <w:marRight w:val="0"/>
              <w:marTop w:val="0"/>
              <w:marBottom w:val="0"/>
              <w:divBdr>
                <w:top w:val="none" w:sz="0" w:space="0" w:color="auto"/>
                <w:left w:val="none" w:sz="0" w:space="0" w:color="auto"/>
                <w:bottom w:val="none" w:sz="0" w:space="0" w:color="auto"/>
                <w:right w:val="none" w:sz="0" w:space="0" w:color="auto"/>
              </w:divBdr>
            </w:div>
            <w:div w:id="200941141">
              <w:marLeft w:val="0"/>
              <w:marRight w:val="0"/>
              <w:marTop w:val="0"/>
              <w:marBottom w:val="0"/>
              <w:divBdr>
                <w:top w:val="none" w:sz="0" w:space="0" w:color="auto"/>
                <w:left w:val="none" w:sz="0" w:space="0" w:color="auto"/>
                <w:bottom w:val="none" w:sz="0" w:space="0" w:color="auto"/>
                <w:right w:val="none" w:sz="0" w:space="0" w:color="auto"/>
              </w:divBdr>
            </w:div>
            <w:div w:id="931166512">
              <w:marLeft w:val="0"/>
              <w:marRight w:val="0"/>
              <w:marTop w:val="0"/>
              <w:marBottom w:val="0"/>
              <w:divBdr>
                <w:top w:val="none" w:sz="0" w:space="0" w:color="auto"/>
                <w:left w:val="none" w:sz="0" w:space="0" w:color="auto"/>
                <w:bottom w:val="none" w:sz="0" w:space="0" w:color="auto"/>
                <w:right w:val="none" w:sz="0" w:space="0" w:color="auto"/>
              </w:divBdr>
            </w:div>
            <w:div w:id="1168205075">
              <w:marLeft w:val="0"/>
              <w:marRight w:val="0"/>
              <w:marTop w:val="0"/>
              <w:marBottom w:val="0"/>
              <w:divBdr>
                <w:top w:val="none" w:sz="0" w:space="0" w:color="auto"/>
                <w:left w:val="none" w:sz="0" w:space="0" w:color="auto"/>
                <w:bottom w:val="none" w:sz="0" w:space="0" w:color="auto"/>
                <w:right w:val="none" w:sz="0" w:space="0" w:color="auto"/>
              </w:divBdr>
            </w:div>
            <w:div w:id="992877145">
              <w:marLeft w:val="0"/>
              <w:marRight w:val="0"/>
              <w:marTop w:val="0"/>
              <w:marBottom w:val="0"/>
              <w:divBdr>
                <w:top w:val="none" w:sz="0" w:space="0" w:color="auto"/>
                <w:left w:val="none" w:sz="0" w:space="0" w:color="auto"/>
                <w:bottom w:val="none" w:sz="0" w:space="0" w:color="auto"/>
                <w:right w:val="none" w:sz="0" w:space="0" w:color="auto"/>
              </w:divBdr>
            </w:div>
            <w:div w:id="1579484118">
              <w:marLeft w:val="0"/>
              <w:marRight w:val="0"/>
              <w:marTop w:val="0"/>
              <w:marBottom w:val="0"/>
              <w:divBdr>
                <w:top w:val="none" w:sz="0" w:space="0" w:color="auto"/>
                <w:left w:val="none" w:sz="0" w:space="0" w:color="auto"/>
                <w:bottom w:val="none" w:sz="0" w:space="0" w:color="auto"/>
                <w:right w:val="none" w:sz="0" w:space="0" w:color="auto"/>
              </w:divBdr>
            </w:div>
            <w:div w:id="852719081">
              <w:marLeft w:val="0"/>
              <w:marRight w:val="0"/>
              <w:marTop w:val="0"/>
              <w:marBottom w:val="0"/>
              <w:divBdr>
                <w:top w:val="none" w:sz="0" w:space="0" w:color="auto"/>
                <w:left w:val="none" w:sz="0" w:space="0" w:color="auto"/>
                <w:bottom w:val="none" w:sz="0" w:space="0" w:color="auto"/>
                <w:right w:val="none" w:sz="0" w:space="0" w:color="auto"/>
              </w:divBdr>
            </w:div>
            <w:div w:id="203980617">
              <w:marLeft w:val="0"/>
              <w:marRight w:val="0"/>
              <w:marTop w:val="0"/>
              <w:marBottom w:val="0"/>
              <w:divBdr>
                <w:top w:val="none" w:sz="0" w:space="0" w:color="auto"/>
                <w:left w:val="none" w:sz="0" w:space="0" w:color="auto"/>
                <w:bottom w:val="none" w:sz="0" w:space="0" w:color="auto"/>
                <w:right w:val="none" w:sz="0" w:space="0" w:color="auto"/>
              </w:divBdr>
            </w:div>
            <w:div w:id="1173758929">
              <w:marLeft w:val="0"/>
              <w:marRight w:val="0"/>
              <w:marTop w:val="0"/>
              <w:marBottom w:val="0"/>
              <w:divBdr>
                <w:top w:val="none" w:sz="0" w:space="0" w:color="auto"/>
                <w:left w:val="none" w:sz="0" w:space="0" w:color="auto"/>
                <w:bottom w:val="none" w:sz="0" w:space="0" w:color="auto"/>
                <w:right w:val="none" w:sz="0" w:space="0" w:color="auto"/>
              </w:divBdr>
            </w:div>
            <w:div w:id="147211386">
              <w:marLeft w:val="0"/>
              <w:marRight w:val="0"/>
              <w:marTop w:val="0"/>
              <w:marBottom w:val="0"/>
              <w:divBdr>
                <w:top w:val="none" w:sz="0" w:space="0" w:color="auto"/>
                <w:left w:val="none" w:sz="0" w:space="0" w:color="auto"/>
                <w:bottom w:val="none" w:sz="0" w:space="0" w:color="auto"/>
                <w:right w:val="none" w:sz="0" w:space="0" w:color="auto"/>
              </w:divBdr>
            </w:div>
            <w:div w:id="457769537">
              <w:marLeft w:val="0"/>
              <w:marRight w:val="0"/>
              <w:marTop w:val="0"/>
              <w:marBottom w:val="0"/>
              <w:divBdr>
                <w:top w:val="none" w:sz="0" w:space="0" w:color="auto"/>
                <w:left w:val="none" w:sz="0" w:space="0" w:color="auto"/>
                <w:bottom w:val="none" w:sz="0" w:space="0" w:color="auto"/>
                <w:right w:val="none" w:sz="0" w:space="0" w:color="auto"/>
              </w:divBdr>
            </w:div>
            <w:div w:id="155607857">
              <w:marLeft w:val="0"/>
              <w:marRight w:val="0"/>
              <w:marTop w:val="0"/>
              <w:marBottom w:val="0"/>
              <w:divBdr>
                <w:top w:val="none" w:sz="0" w:space="0" w:color="auto"/>
                <w:left w:val="none" w:sz="0" w:space="0" w:color="auto"/>
                <w:bottom w:val="none" w:sz="0" w:space="0" w:color="auto"/>
                <w:right w:val="none" w:sz="0" w:space="0" w:color="auto"/>
              </w:divBdr>
            </w:div>
            <w:div w:id="126314814">
              <w:marLeft w:val="0"/>
              <w:marRight w:val="0"/>
              <w:marTop w:val="0"/>
              <w:marBottom w:val="0"/>
              <w:divBdr>
                <w:top w:val="none" w:sz="0" w:space="0" w:color="auto"/>
                <w:left w:val="none" w:sz="0" w:space="0" w:color="auto"/>
                <w:bottom w:val="none" w:sz="0" w:space="0" w:color="auto"/>
                <w:right w:val="none" w:sz="0" w:space="0" w:color="auto"/>
              </w:divBdr>
            </w:div>
            <w:div w:id="177624744">
              <w:marLeft w:val="0"/>
              <w:marRight w:val="0"/>
              <w:marTop w:val="0"/>
              <w:marBottom w:val="0"/>
              <w:divBdr>
                <w:top w:val="none" w:sz="0" w:space="0" w:color="auto"/>
                <w:left w:val="none" w:sz="0" w:space="0" w:color="auto"/>
                <w:bottom w:val="none" w:sz="0" w:space="0" w:color="auto"/>
                <w:right w:val="none" w:sz="0" w:space="0" w:color="auto"/>
              </w:divBdr>
            </w:div>
            <w:div w:id="2111124663">
              <w:marLeft w:val="0"/>
              <w:marRight w:val="0"/>
              <w:marTop w:val="0"/>
              <w:marBottom w:val="0"/>
              <w:divBdr>
                <w:top w:val="none" w:sz="0" w:space="0" w:color="auto"/>
                <w:left w:val="none" w:sz="0" w:space="0" w:color="auto"/>
                <w:bottom w:val="none" w:sz="0" w:space="0" w:color="auto"/>
                <w:right w:val="none" w:sz="0" w:space="0" w:color="auto"/>
              </w:divBdr>
            </w:div>
            <w:div w:id="1995641630">
              <w:marLeft w:val="0"/>
              <w:marRight w:val="0"/>
              <w:marTop w:val="0"/>
              <w:marBottom w:val="0"/>
              <w:divBdr>
                <w:top w:val="none" w:sz="0" w:space="0" w:color="auto"/>
                <w:left w:val="none" w:sz="0" w:space="0" w:color="auto"/>
                <w:bottom w:val="none" w:sz="0" w:space="0" w:color="auto"/>
                <w:right w:val="none" w:sz="0" w:space="0" w:color="auto"/>
              </w:divBdr>
            </w:div>
            <w:div w:id="1763378381">
              <w:marLeft w:val="0"/>
              <w:marRight w:val="0"/>
              <w:marTop w:val="0"/>
              <w:marBottom w:val="0"/>
              <w:divBdr>
                <w:top w:val="none" w:sz="0" w:space="0" w:color="auto"/>
                <w:left w:val="none" w:sz="0" w:space="0" w:color="auto"/>
                <w:bottom w:val="none" w:sz="0" w:space="0" w:color="auto"/>
                <w:right w:val="none" w:sz="0" w:space="0" w:color="auto"/>
              </w:divBdr>
            </w:div>
            <w:div w:id="1216965569">
              <w:marLeft w:val="0"/>
              <w:marRight w:val="0"/>
              <w:marTop w:val="0"/>
              <w:marBottom w:val="0"/>
              <w:divBdr>
                <w:top w:val="none" w:sz="0" w:space="0" w:color="auto"/>
                <w:left w:val="none" w:sz="0" w:space="0" w:color="auto"/>
                <w:bottom w:val="none" w:sz="0" w:space="0" w:color="auto"/>
                <w:right w:val="none" w:sz="0" w:space="0" w:color="auto"/>
              </w:divBdr>
            </w:div>
            <w:div w:id="1938169310">
              <w:marLeft w:val="0"/>
              <w:marRight w:val="0"/>
              <w:marTop w:val="0"/>
              <w:marBottom w:val="0"/>
              <w:divBdr>
                <w:top w:val="none" w:sz="0" w:space="0" w:color="auto"/>
                <w:left w:val="none" w:sz="0" w:space="0" w:color="auto"/>
                <w:bottom w:val="none" w:sz="0" w:space="0" w:color="auto"/>
                <w:right w:val="none" w:sz="0" w:space="0" w:color="auto"/>
              </w:divBdr>
            </w:div>
            <w:div w:id="1723288923">
              <w:marLeft w:val="0"/>
              <w:marRight w:val="0"/>
              <w:marTop w:val="0"/>
              <w:marBottom w:val="0"/>
              <w:divBdr>
                <w:top w:val="none" w:sz="0" w:space="0" w:color="auto"/>
                <w:left w:val="none" w:sz="0" w:space="0" w:color="auto"/>
                <w:bottom w:val="none" w:sz="0" w:space="0" w:color="auto"/>
                <w:right w:val="none" w:sz="0" w:space="0" w:color="auto"/>
              </w:divBdr>
            </w:div>
            <w:div w:id="864638933">
              <w:marLeft w:val="0"/>
              <w:marRight w:val="0"/>
              <w:marTop w:val="0"/>
              <w:marBottom w:val="0"/>
              <w:divBdr>
                <w:top w:val="none" w:sz="0" w:space="0" w:color="auto"/>
                <w:left w:val="none" w:sz="0" w:space="0" w:color="auto"/>
                <w:bottom w:val="none" w:sz="0" w:space="0" w:color="auto"/>
                <w:right w:val="none" w:sz="0" w:space="0" w:color="auto"/>
              </w:divBdr>
            </w:div>
            <w:div w:id="933123654">
              <w:marLeft w:val="0"/>
              <w:marRight w:val="0"/>
              <w:marTop w:val="0"/>
              <w:marBottom w:val="0"/>
              <w:divBdr>
                <w:top w:val="none" w:sz="0" w:space="0" w:color="auto"/>
                <w:left w:val="none" w:sz="0" w:space="0" w:color="auto"/>
                <w:bottom w:val="none" w:sz="0" w:space="0" w:color="auto"/>
                <w:right w:val="none" w:sz="0" w:space="0" w:color="auto"/>
              </w:divBdr>
            </w:div>
            <w:div w:id="1845047057">
              <w:marLeft w:val="0"/>
              <w:marRight w:val="0"/>
              <w:marTop w:val="0"/>
              <w:marBottom w:val="0"/>
              <w:divBdr>
                <w:top w:val="none" w:sz="0" w:space="0" w:color="auto"/>
                <w:left w:val="none" w:sz="0" w:space="0" w:color="auto"/>
                <w:bottom w:val="none" w:sz="0" w:space="0" w:color="auto"/>
                <w:right w:val="none" w:sz="0" w:space="0" w:color="auto"/>
              </w:divBdr>
            </w:div>
            <w:div w:id="856044072">
              <w:marLeft w:val="0"/>
              <w:marRight w:val="0"/>
              <w:marTop w:val="0"/>
              <w:marBottom w:val="0"/>
              <w:divBdr>
                <w:top w:val="none" w:sz="0" w:space="0" w:color="auto"/>
                <w:left w:val="none" w:sz="0" w:space="0" w:color="auto"/>
                <w:bottom w:val="none" w:sz="0" w:space="0" w:color="auto"/>
                <w:right w:val="none" w:sz="0" w:space="0" w:color="auto"/>
              </w:divBdr>
            </w:div>
            <w:div w:id="787552055">
              <w:marLeft w:val="0"/>
              <w:marRight w:val="0"/>
              <w:marTop w:val="0"/>
              <w:marBottom w:val="0"/>
              <w:divBdr>
                <w:top w:val="none" w:sz="0" w:space="0" w:color="auto"/>
                <w:left w:val="none" w:sz="0" w:space="0" w:color="auto"/>
                <w:bottom w:val="none" w:sz="0" w:space="0" w:color="auto"/>
                <w:right w:val="none" w:sz="0" w:space="0" w:color="auto"/>
              </w:divBdr>
            </w:div>
            <w:div w:id="676611751">
              <w:marLeft w:val="0"/>
              <w:marRight w:val="0"/>
              <w:marTop w:val="0"/>
              <w:marBottom w:val="0"/>
              <w:divBdr>
                <w:top w:val="none" w:sz="0" w:space="0" w:color="auto"/>
                <w:left w:val="none" w:sz="0" w:space="0" w:color="auto"/>
                <w:bottom w:val="none" w:sz="0" w:space="0" w:color="auto"/>
                <w:right w:val="none" w:sz="0" w:space="0" w:color="auto"/>
              </w:divBdr>
            </w:div>
            <w:div w:id="10225795">
              <w:marLeft w:val="0"/>
              <w:marRight w:val="0"/>
              <w:marTop w:val="0"/>
              <w:marBottom w:val="0"/>
              <w:divBdr>
                <w:top w:val="none" w:sz="0" w:space="0" w:color="auto"/>
                <w:left w:val="none" w:sz="0" w:space="0" w:color="auto"/>
                <w:bottom w:val="none" w:sz="0" w:space="0" w:color="auto"/>
                <w:right w:val="none" w:sz="0" w:space="0" w:color="auto"/>
              </w:divBdr>
            </w:div>
            <w:div w:id="252666523">
              <w:marLeft w:val="0"/>
              <w:marRight w:val="0"/>
              <w:marTop w:val="0"/>
              <w:marBottom w:val="0"/>
              <w:divBdr>
                <w:top w:val="none" w:sz="0" w:space="0" w:color="auto"/>
                <w:left w:val="none" w:sz="0" w:space="0" w:color="auto"/>
                <w:bottom w:val="none" w:sz="0" w:space="0" w:color="auto"/>
                <w:right w:val="none" w:sz="0" w:space="0" w:color="auto"/>
              </w:divBdr>
            </w:div>
            <w:div w:id="1760368773">
              <w:marLeft w:val="0"/>
              <w:marRight w:val="0"/>
              <w:marTop w:val="0"/>
              <w:marBottom w:val="0"/>
              <w:divBdr>
                <w:top w:val="none" w:sz="0" w:space="0" w:color="auto"/>
                <w:left w:val="none" w:sz="0" w:space="0" w:color="auto"/>
                <w:bottom w:val="none" w:sz="0" w:space="0" w:color="auto"/>
                <w:right w:val="none" w:sz="0" w:space="0" w:color="auto"/>
              </w:divBdr>
            </w:div>
            <w:div w:id="1044283305">
              <w:marLeft w:val="0"/>
              <w:marRight w:val="0"/>
              <w:marTop w:val="0"/>
              <w:marBottom w:val="0"/>
              <w:divBdr>
                <w:top w:val="none" w:sz="0" w:space="0" w:color="auto"/>
                <w:left w:val="none" w:sz="0" w:space="0" w:color="auto"/>
                <w:bottom w:val="none" w:sz="0" w:space="0" w:color="auto"/>
                <w:right w:val="none" w:sz="0" w:space="0" w:color="auto"/>
              </w:divBdr>
            </w:div>
            <w:div w:id="4570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3193">
      <w:bodyDiv w:val="1"/>
      <w:marLeft w:val="0"/>
      <w:marRight w:val="0"/>
      <w:marTop w:val="0"/>
      <w:marBottom w:val="0"/>
      <w:divBdr>
        <w:top w:val="none" w:sz="0" w:space="0" w:color="auto"/>
        <w:left w:val="none" w:sz="0" w:space="0" w:color="auto"/>
        <w:bottom w:val="none" w:sz="0" w:space="0" w:color="auto"/>
        <w:right w:val="none" w:sz="0" w:space="0" w:color="auto"/>
      </w:divBdr>
    </w:div>
    <w:div w:id="1086919593">
      <w:bodyDiv w:val="1"/>
      <w:marLeft w:val="0"/>
      <w:marRight w:val="0"/>
      <w:marTop w:val="0"/>
      <w:marBottom w:val="0"/>
      <w:divBdr>
        <w:top w:val="none" w:sz="0" w:space="0" w:color="auto"/>
        <w:left w:val="none" w:sz="0" w:space="0" w:color="auto"/>
        <w:bottom w:val="none" w:sz="0" w:space="0" w:color="auto"/>
        <w:right w:val="none" w:sz="0" w:space="0" w:color="auto"/>
      </w:divBdr>
    </w:div>
    <w:div w:id="1799957836">
      <w:bodyDiv w:val="1"/>
      <w:marLeft w:val="0"/>
      <w:marRight w:val="0"/>
      <w:marTop w:val="0"/>
      <w:marBottom w:val="0"/>
      <w:divBdr>
        <w:top w:val="none" w:sz="0" w:space="0" w:color="auto"/>
        <w:left w:val="none" w:sz="0" w:space="0" w:color="auto"/>
        <w:bottom w:val="none" w:sz="0" w:space="0" w:color="auto"/>
        <w:right w:val="none" w:sz="0" w:space="0" w:color="auto"/>
      </w:divBdr>
    </w:div>
    <w:div w:id="1959024170">
      <w:bodyDiv w:val="1"/>
      <w:marLeft w:val="0"/>
      <w:marRight w:val="0"/>
      <w:marTop w:val="0"/>
      <w:marBottom w:val="0"/>
      <w:divBdr>
        <w:top w:val="none" w:sz="0" w:space="0" w:color="auto"/>
        <w:left w:val="none" w:sz="0" w:space="0" w:color="auto"/>
        <w:bottom w:val="none" w:sz="0" w:space="0" w:color="auto"/>
        <w:right w:val="none" w:sz="0" w:space="0" w:color="auto"/>
      </w:divBdr>
      <w:divsChild>
        <w:div w:id="2104832747">
          <w:marLeft w:val="0"/>
          <w:marRight w:val="0"/>
          <w:marTop w:val="0"/>
          <w:marBottom w:val="0"/>
          <w:divBdr>
            <w:top w:val="none" w:sz="0" w:space="0" w:color="auto"/>
            <w:left w:val="none" w:sz="0" w:space="0" w:color="auto"/>
            <w:bottom w:val="none" w:sz="0" w:space="0" w:color="auto"/>
            <w:right w:val="none" w:sz="0" w:space="0" w:color="auto"/>
          </w:divBdr>
          <w:divsChild>
            <w:div w:id="1609119809">
              <w:marLeft w:val="0"/>
              <w:marRight w:val="0"/>
              <w:marTop w:val="0"/>
              <w:marBottom w:val="0"/>
              <w:divBdr>
                <w:top w:val="none" w:sz="0" w:space="0" w:color="auto"/>
                <w:left w:val="none" w:sz="0" w:space="0" w:color="auto"/>
                <w:bottom w:val="none" w:sz="0" w:space="0" w:color="auto"/>
                <w:right w:val="none" w:sz="0" w:space="0" w:color="auto"/>
              </w:divBdr>
            </w:div>
            <w:div w:id="836043051">
              <w:marLeft w:val="0"/>
              <w:marRight w:val="0"/>
              <w:marTop w:val="0"/>
              <w:marBottom w:val="0"/>
              <w:divBdr>
                <w:top w:val="none" w:sz="0" w:space="0" w:color="auto"/>
                <w:left w:val="none" w:sz="0" w:space="0" w:color="auto"/>
                <w:bottom w:val="none" w:sz="0" w:space="0" w:color="auto"/>
                <w:right w:val="none" w:sz="0" w:space="0" w:color="auto"/>
              </w:divBdr>
            </w:div>
            <w:div w:id="1278944967">
              <w:marLeft w:val="0"/>
              <w:marRight w:val="0"/>
              <w:marTop w:val="0"/>
              <w:marBottom w:val="0"/>
              <w:divBdr>
                <w:top w:val="none" w:sz="0" w:space="0" w:color="auto"/>
                <w:left w:val="none" w:sz="0" w:space="0" w:color="auto"/>
                <w:bottom w:val="none" w:sz="0" w:space="0" w:color="auto"/>
                <w:right w:val="none" w:sz="0" w:space="0" w:color="auto"/>
              </w:divBdr>
            </w:div>
            <w:div w:id="896863765">
              <w:marLeft w:val="0"/>
              <w:marRight w:val="0"/>
              <w:marTop w:val="0"/>
              <w:marBottom w:val="0"/>
              <w:divBdr>
                <w:top w:val="none" w:sz="0" w:space="0" w:color="auto"/>
                <w:left w:val="none" w:sz="0" w:space="0" w:color="auto"/>
                <w:bottom w:val="none" w:sz="0" w:space="0" w:color="auto"/>
                <w:right w:val="none" w:sz="0" w:space="0" w:color="auto"/>
              </w:divBdr>
            </w:div>
            <w:div w:id="1418476680">
              <w:marLeft w:val="0"/>
              <w:marRight w:val="0"/>
              <w:marTop w:val="0"/>
              <w:marBottom w:val="0"/>
              <w:divBdr>
                <w:top w:val="none" w:sz="0" w:space="0" w:color="auto"/>
                <w:left w:val="none" w:sz="0" w:space="0" w:color="auto"/>
                <w:bottom w:val="none" w:sz="0" w:space="0" w:color="auto"/>
                <w:right w:val="none" w:sz="0" w:space="0" w:color="auto"/>
              </w:divBdr>
            </w:div>
            <w:div w:id="1423843190">
              <w:marLeft w:val="0"/>
              <w:marRight w:val="0"/>
              <w:marTop w:val="0"/>
              <w:marBottom w:val="0"/>
              <w:divBdr>
                <w:top w:val="none" w:sz="0" w:space="0" w:color="auto"/>
                <w:left w:val="none" w:sz="0" w:space="0" w:color="auto"/>
                <w:bottom w:val="none" w:sz="0" w:space="0" w:color="auto"/>
                <w:right w:val="none" w:sz="0" w:space="0" w:color="auto"/>
              </w:divBdr>
            </w:div>
            <w:div w:id="256670562">
              <w:marLeft w:val="0"/>
              <w:marRight w:val="0"/>
              <w:marTop w:val="0"/>
              <w:marBottom w:val="0"/>
              <w:divBdr>
                <w:top w:val="none" w:sz="0" w:space="0" w:color="auto"/>
                <w:left w:val="none" w:sz="0" w:space="0" w:color="auto"/>
                <w:bottom w:val="none" w:sz="0" w:space="0" w:color="auto"/>
                <w:right w:val="none" w:sz="0" w:space="0" w:color="auto"/>
              </w:divBdr>
            </w:div>
            <w:div w:id="163322673">
              <w:marLeft w:val="0"/>
              <w:marRight w:val="0"/>
              <w:marTop w:val="0"/>
              <w:marBottom w:val="0"/>
              <w:divBdr>
                <w:top w:val="none" w:sz="0" w:space="0" w:color="auto"/>
                <w:left w:val="none" w:sz="0" w:space="0" w:color="auto"/>
                <w:bottom w:val="none" w:sz="0" w:space="0" w:color="auto"/>
                <w:right w:val="none" w:sz="0" w:space="0" w:color="auto"/>
              </w:divBdr>
            </w:div>
            <w:div w:id="1199968462">
              <w:marLeft w:val="0"/>
              <w:marRight w:val="0"/>
              <w:marTop w:val="0"/>
              <w:marBottom w:val="0"/>
              <w:divBdr>
                <w:top w:val="none" w:sz="0" w:space="0" w:color="auto"/>
                <w:left w:val="none" w:sz="0" w:space="0" w:color="auto"/>
                <w:bottom w:val="none" w:sz="0" w:space="0" w:color="auto"/>
                <w:right w:val="none" w:sz="0" w:space="0" w:color="auto"/>
              </w:divBdr>
            </w:div>
            <w:div w:id="1303585827">
              <w:marLeft w:val="0"/>
              <w:marRight w:val="0"/>
              <w:marTop w:val="0"/>
              <w:marBottom w:val="0"/>
              <w:divBdr>
                <w:top w:val="none" w:sz="0" w:space="0" w:color="auto"/>
                <w:left w:val="none" w:sz="0" w:space="0" w:color="auto"/>
                <w:bottom w:val="none" w:sz="0" w:space="0" w:color="auto"/>
                <w:right w:val="none" w:sz="0" w:space="0" w:color="auto"/>
              </w:divBdr>
            </w:div>
            <w:div w:id="1628706468">
              <w:marLeft w:val="0"/>
              <w:marRight w:val="0"/>
              <w:marTop w:val="0"/>
              <w:marBottom w:val="0"/>
              <w:divBdr>
                <w:top w:val="none" w:sz="0" w:space="0" w:color="auto"/>
                <w:left w:val="none" w:sz="0" w:space="0" w:color="auto"/>
                <w:bottom w:val="none" w:sz="0" w:space="0" w:color="auto"/>
                <w:right w:val="none" w:sz="0" w:space="0" w:color="auto"/>
              </w:divBdr>
            </w:div>
            <w:div w:id="698316257">
              <w:marLeft w:val="0"/>
              <w:marRight w:val="0"/>
              <w:marTop w:val="0"/>
              <w:marBottom w:val="0"/>
              <w:divBdr>
                <w:top w:val="none" w:sz="0" w:space="0" w:color="auto"/>
                <w:left w:val="none" w:sz="0" w:space="0" w:color="auto"/>
                <w:bottom w:val="none" w:sz="0" w:space="0" w:color="auto"/>
                <w:right w:val="none" w:sz="0" w:space="0" w:color="auto"/>
              </w:divBdr>
            </w:div>
            <w:div w:id="1387413997">
              <w:marLeft w:val="0"/>
              <w:marRight w:val="0"/>
              <w:marTop w:val="0"/>
              <w:marBottom w:val="0"/>
              <w:divBdr>
                <w:top w:val="none" w:sz="0" w:space="0" w:color="auto"/>
                <w:left w:val="none" w:sz="0" w:space="0" w:color="auto"/>
                <w:bottom w:val="none" w:sz="0" w:space="0" w:color="auto"/>
                <w:right w:val="none" w:sz="0" w:space="0" w:color="auto"/>
              </w:divBdr>
            </w:div>
            <w:div w:id="1233082679">
              <w:marLeft w:val="0"/>
              <w:marRight w:val="0"/>
              <w:marTop w:val="0"/>
              <w:marBottom w:val="0"/>
              <w:divBdr>
                <w:top w:val="none" w:sz="0" w:space="0" w:color="auto"/>
                <w:left w:val="none" w:sz="0" w:space="0" w:color="auto"/>
                <w:bottom w:val="none" w:sz="0" w:space="0" w:color="auto"/>
                <w:right w:val="none" w:sz="0" w:space="0" w:color="auto"/>
              </w:divBdr>
            </w:div>
            <w:div w:id="647444762">
              <w:marLeft w:val="0"/>
              <w:marRight w:val="0"/>
              <w:marTop w:val="0"/>
              <w:marBottom w:val="0"/>
              <w:divBdr>
                <w:top w:val="none" w:sz="0" w:space="0" w:color="auto"/>
                <w:left w:val="none" w:sz="0" w:space="0" w:color="auto"/>
                <w:bottom w:val="none" w:sz="0" w:space="0" w:color="auto"/>
                <w:right w:val="none" w:sz="0" w:space="0" w:color="auto"/>
              </w:divBdr>
            </w:div>
            <w:div w:id="1145590190">
              <w:marLeft w:val="0"/>
              <w:marRight w:val="0"/>
              <w:marTop w:val="0"/>
              <w:marBottom w:val="0"/>
              <w:divBdr>
                <w:top w:val="none" w:sz="0" w:space="0" w:color="auto"/>
                <w:left w:val="none" w:sz="0" w:space="0" w:color="auto"/>
                <w:bottom w:val="none" w:sz="0" w:space="0" w:color="auto"/>
                <w:right w:val="none" w:sz="0" w:space="0" w:color="auto"/>
              </w:divBdr>
            </w:div>
            <w:div w:id="331764680">
              <w:marLeft w:val="0"/>
              <w:marRight w:val="0"/>
              <w:marTop w:val="0"/>
              <w:marBottom w:val="0"/>
              <w:divBdr>
                <w:top w:val="none" w:sz="0" w:space="0" w:color="auto"/>
                <w:left w:val="none" w:sz="0" w:space="0" w:color="auto"/>
                <w:bottom w:val="none" w:sz="0" w:space="0" w:color="auto"/>
                <w:right w:val="none" w:sz="0" w:space="0" w:color="auto"/>
              </w:divBdr>
            </w:div>
            <w:div w:id="997920914">
              <w:marLeft w:val="0"/>
              <w:marRight w:val="0"/>
              <w:marTop w:val="0"/>
              <w:marBottom w:val="0"/>
              <w:divBdr>
                <w:top w:val="none" w:sz="0" w:space="0" w:color="auto"/>
                <w:left w:val="none" w:sz="0" w:space="0" w:color="auto"/>
                <w:bottom w:val="none" w:sz="0" w:space="0" w:color="auto"/>
                <w:right w:val="none" w:sz="0" w:space="0" w:color="auto"/>
              </w:divBdr>
            </w:div>
            <w:div w:id="1224023977">
              <w:marLeft w:val="0"/>
              <w:marRight w:val="0"/>
              <w:marTop w:val="0"/>
              <w:marBottom w:val="0"/>
              <w:divBdr>
                <w:top w:val="none" w:sz="0" w:space="0" w:color="auto"/>
                <w:left w:val="none" w:sz="0" w:space="0" w:color="auto"/>
                <w:bottom w:val="none" w:sz="0" w:space="0" w:color="auto"/>
                <w:right w:val="none" w:sz="0" w:space="0" w:color="auto"/>
              </w:divBdr>
            </w:div>
            <w:div w:id="857937330">
              <w:marLeft w:val="0"/>
              <w:marRight w:val="0"/>
              <w:marTop w:val="0"/>
              <w:marBottom w:val="0"/>
              <w:divBdr>
                <w:top w:val="none" w:sz="0" w:space="0" w:color="auto"/>
                <w:left w:val="none" w:sz="0" w:space="0" w:color="auto"/>
                <w:bottom w:val="none" w:sz="0" w:space="0" w:color="auto"/>
                <w:right w:val="none" w:sz="0" w:space="0" w:color="auto"/>
              </w:divBdr>
            </w:div>
            <w:div w:id="1435396492">
              <w:marLeft w:val="0"/>
              <w:marRight w:val="0"/>
              <w:marTop w:val="0"/>
              <w:marBottom w:val="0"/>
              <w:divBdr>
                <w:top w:val="none" w:sz="0" w:space="0" w:color="auto"/>
                <w:left w:val="none" w:sz="0" w:space="0" w:color="auto"/>
                <w:bottom w:val="none" w:sz="0" w:space="0" w:color="auto"/>
                <w:right w:val="none" w:sz="0" w:space="0" w:color="auto"/>
              </w:divBdr>
            </w:div>
            <w:div w:id="1174490936">
              <w:marLeft w:val="0"/>
              <w:marRight w:val="0"/>
              <w:marTop w:val="0"/>
              <w:marBottom w:val="0"/>
              <w:divBdr>
                <w:top w:val="none" w:sz="0" w:space="0" w:color="auto"/>
                <w:left w:val="none" w:sz="0" w:space="0" w:color="auto"/>
                <w:bottom w:val="none" w:sz="0" w:space="0" w:color="auto"/>
                <w:right w:val="none" w:sz="0" w:space="0" w:color="auto"/>
              </w:divBdr>
            </w:div>
            <w:div w:id="1154490424">
              <w:marLeft w:val="0"/>
              <w:marRight w:val="0"/>
              <w:marTop w:val="0"/>
              <w:marBottom w:val="0"/>
              <w:divBdr>
                <w:top w:val="none" w:sz="0" w:space="0" w:color="auto"/>
                <w:left w:val="none" w:sz="0" w:space="0" w:color="auto"/>
                <w:bottom w:val="none" w:sz="0" w:space="0" w:color="auto"/>
                <w:right w:val="none" w:sz="0" w:space="0" w:color="auto"/>
              </w:divBdr>
            </w:div>
            <w:div w:id="351690730">
              <w:marLeft w:val="0"/>
              <w:marRight w:val="0"/>
              <w:marTop w:val="0"/>
              <w:marBottom w:val="0"/>
              <w:divBdr>
                <w:top w:val="none" w:sz="0" w:space="0" w:color="auto"/>
                <w:left w:val="none" w:sz="0" w:space="0" w:color="auto"/>
                <w:bottom w:val="none" w:sz="0" w:space="0" w:color="auto"/>
                <w:right w:val="none" w:sz="0" w:space="0" w:color="auto"/>
              </w:divBdr>
            </w:div>
            <w:div w:id="644313278">
              <w:marLeft w:val="0"/>
              <w:marRight w:val="0"/>
              <w:marTop w:val="0"/>
              <w:marBottom w:val="0"/>
              <w:divBdr>
                <w:top w:val="none" w:sz="0" w:space="0" w:color="auto"/>
                <w:left w:val="none" w:sz="0" w:space="0" w:color="auto"/>
                <w:bottom w:val="none" w:sz="0" w:space="0" w:color="auto"/>
                <w:right w:val="none" w:sz="0" w:space="0" w:color="auto"/>
              </w:divBdr>
            </w:div>
            <w:div w:id="1593396645">
              <w:marLeft w:val="0"/>
              <w:marRight w:val="0"/>
              <w:marTop w:val="0"/>
              <w:marBottom w:val="0"/>
              <w:divBdr>
                <w:top w:val="none" w:sz="0" w:space="0" w:color="auto"/>
                <w:left w:val="none" w:sz="0" w:space="0" w:color="auto"/>
                <w:bottom w:val="none" w:sz="0" w:space="0" w:color="auto"/>
                <w:right w:val="none" w:sz="0" w:space="0" w:color="auto"/>
              </w:divBdr>
            </w:div>
            <w:div w:id="1198470858">
              <w:marLeft w:val="0"/>
              <w:marRight w:val="0"/>
              <w:marTop w:val="0"/>
              <w:marBottom w:val="0"/>
              <w:divBdr>
                <w:top w:val="none" w:sz="0" w:space="0" w:color="auto"/>
                <w:left w:val="none" w:sz="0" w:space="0" w:color="auto"/>
                <w:bottom w:val="none" w:sz="0" w:space="0" w:color="auto"/>
                <w:right w:val="none" w:sz="0" w:space="0" w:color="auto"/>
              </w:divBdr>
            </w:div>
            <w:div w:id="35324979">
              <w:marLeft w:val="0"/>
              <w:marRight w:val="0"/>
              <w:marTop w:val="0"/>
              <w:marBottom w:val="0"/>
              <w:divBdr>
                <w:top w:val="none" w:sz="0" w:space="0" w:color="auto"/>
                <w:left w:val="none" w:sz="0" w:space="0" w:color="auto"/>
                <w:bottom w:val="none" w:sz="0" w:space="0" w:color="auto"/>
                <w:right w:val="none" w:sz="0" w:space="0" w:color="auto"/>
              </w:divBdr>
            </w:div>
            <w:div w:id="841048364">
              <w:marLeft w:val="0"/>
              <w:marRight w:val="0"/>
              <w:marTop w:val="0"/>
              <w:marBottom w:val="0"/>
              <w:divBdr>
                <w:top w:val="none" w:sz="0" w:space="0" w:color="auto"/>
                <w:left w:val="none" w:sz="0" w:space="0" w:color="auto"/>
                <w:bottom w:val="none" w:sz="0" w:space="0" w:color="auto"/>
                <w:right w:val="none" w:sz="0" w:space="0" w:color="auto"/>
              </w:divBdr>
            </w:div>
            <w:div w:id="2057460941">
              <w:marLeft w:val="0"/>
              <w:marRight w:val="0"/>
              <w:marTop w:val="0"/>
              <w:marBottom w:val="0"/>
              <w:divBdr>
                <w:top w:val="none" w:sz="0" w:space="0" w:color="auto"/>
                <w:left w:val="none" w:sz="0" w:space="0" w:color="auto"/>
                <w:bottom w:val="none" w:sz="0" w:space="0" w:color="auto"/>
                <w:right w:val="none" w:sz="0" w:space="0" w:color="auto"/>
              </w:divBdr>
            </w:div>
            <w:div w:id="1120338193">
              <w:marLeft w:val="0"/>
              <w:marRight w:val="0"/>
              <w:marTop w:val="0"/>
              <w:marBottom w:val="0"/>
              <w:divBdr>
                <w:top w:val="none" w:sz="0" w:space="0" w:color="auto"/>
                <w:left w:val="none" w:sz="0" w:space="0" w:color="auto"/>
                <w:bottom w:val="none" w:sz="0" w:space="0" w:color="auto"/>
                <w:right w:val="none" w:sz="0" w:space="0" w:color="auto"/>
              </w:divBdr>
            </w:div>
            <w:div w:id="1704479331">
              <w:marLeft w:val="0"/>
              <w:marRight w:val="0"/>
              <w:marTop w:val="0"/>
              <w:marBottom w:val="0"/>
              <w:divBdr>
                <w:top w:val="none" w:sz="0" w:space="0" w:color="auto"/>
                <w:left w:val="none" w:sz="0" w:space="0" w:color="auto"/>
                <w:bottom w:val="none" w:sz="0" w:space="0" w:color="auto"/>
                <w:right w:val="none" w:sz="0" w:space="0" w:color="auto"/>
              </w:divBdr>
            </w:div>
            <w:div w:id="1160004969">
              <w:marLeft w:val="0"/>
              <w:marRight w:val="0"/>
              <w:marTop w:val="0"/>
              <w:marBottom w:val="0"/>
              <w:divBdr>
                <w:top w:val="none" w:sz="0" w:space="0" w:color="auto"/>
                <w:left w:val="none" w:sz="0" w:space="0" w:color="auto"/>
                <w:bottom w:val="none" w:sz="0" w:space="0" w:color="auto"/>
                <w:right w:val="none" w:sz="0" w:space="0" w:color="auto"/>
              </w:divBdr>
            </w:div>
            <w:div w:id="1665084845">
              <w:marLeft w:val="0"/>
              <w:marRight w:val="0"/>
              <w:marTop w:val="0"/>
              <w:marBottom w:val="0"/>
              <w:divBdr>
                <w:top w:val="none" w:sz="0" w:space="0" w:color="auto"/>
                <w:left w:val="none" w:sz="0" w:space="0" w:color="auto"/>
                <w:bottom w:val="none" w:sz="0" w:space="0" w:color="auto"/>
                <w:right w:val="none" w:sz="0" w:space="0" w:color="auto"/>
              </w:divBdr>
            </w:div>
            <w:div w:id="1722897722">
              <w:marLeft w:val="0"/>
              <w:marRight w:val="0"/>
              <w:marTop w:val="0"/>
              <w:marBottom w:val="0"/>
              <w:divBdr>
                <w:top w:val="none" w:sz="0" w:space="0" w:color="auto"/>
                <w:left w:val="none" w:sz="0" w:space="0" w:color="auto"/>
                <w:bottom w:val="none" w:sz="0" w:space="0" w:color="auto"/>
                <w:right w:val="none" w:sz="0" w:space="0" w:color="auto"/>
              </w:divBdr>
            </w:div>
            <w:div w:id="1164199406">
              <w:marLeft w:val="0"/>
              <w:marRight w:val="0"/>
              <w:marTop w:val="0"/>
              <w:marBottom w:val="0"/>
              <w:divBdr>
                <w:top w:val="none" w:sz="0" w:space="0" w:color="auto"/>
                <w:left w:val="none" w:sz="0" w:space="0" w:color="auto"/>
                <w:bottom w:val="none" w:sz="0" w:space="0" w:color="auto"/>
                <w:right w:val="none" w:sz="0" w:space="0" w:color="auto"/>
              </w:divBdr>
            </w:div>
            <w:div w:id="1322347373">
              <w:marLeft w:val="0"/>
              <w:marRight w:val="0"/>
              <w:marTop w:val="0"/>
              <w:marBottom w:val="0"/>
              <w:divBdr>
                <w:top w:val="none" w:sz="0" w:space="0" w:color="auto"/>
                <w:left w:val="none" w:sz="0" w:space="0" w:color="auto"/>
                <w:bottom w:val="none" w:sz="0" w:space="0" w:color="auto"/>
                <w:right w:val="none" w:sz="0" w:space="0" w:color="auto"/>
              </w:divBdr>
            </w:div>
            <w:div w:id="1258250097">
              <w:marLeft w:val="0"/>
              <w:marRight w:val="0"/>
              <w:marTop w:val="0"/>
              <w:marBottom w:val="0"/>
              <w:divBdr>
                <w:top w:val="none" w:sz="0" w:space="0" w:color="auto"/>
                <w:left w:val="none" w:sz="0" w:space="0" w:color="auto"/>
                <w:bottom w:val="none" w:sz="0" w:space="0" w:color="auto"/>
                <w:right w:val="none" w:sz="0" w:space="0" w:color="auto"/>
              </w:divBdr>
            </w:div>
            <w:div w:id="174999246">
              <w:marLeft w:val="0"/>
              <w:marRight w:val="0"/>
              <w:marTop w:val="0"/>
              <w:marBottom w:val="0"/>
              <w:divBdr>
                <w:top w:val="none" w:sz="0" w:space="0" w:color="auto"/>
                <w:left w:val="none" w:sz="0" w:space="0" w:color="auto"/>
                <w:bottom w:val="none" w:sz="0" w:space="0" w:color="auto"/>
                <w:right w:val="none" w:sz="0" w:space="0" w:color="auto"/>
              </w:divBdr>
            </w:div>
            <w:div w:id="1548638642">
              <w:marLeft w:val="0"/>
              <w:marRight w:val="0"/>
              <w:marTop w:val="0"/>
              <w:marBottom w:val="0"/>
              <w:divBdr>
                <w:top w:val="none" w:sz="0" w:space="0" w:color="auto"/>
                <w:left w:val="none" w:sz="0" w:space="0" w:color="auto"/>
                <w:bottom w:val="none" w:sz="0" w:space="0" w:color="auto"/>
                <w:right w:val="none" w:sz="0" w:space="0" w:color="auto"/>
              </w:divBdr>
            </w:div>
            <w:div w:id="816579412">
              <w:marLeft w:val="0"/>
              <w:marRight w:val="0"/>
              <w:marTop w:val="0"/>
              <w:marBottom w:val="0"/>
              <w:divBdr>
                <w:top w:val="none" w:sz="0" w:space="0" w:color="auto"/>
                <w:left w:val="none" w:sz="0" w:space="0" w:color="auto"/>
                <w:bottom w:val="none" w:sz="0" w:space="0" w:color="auto"/>
                <w:right w:val="none" w:sz="0" w:space="0" w:color="auto"/>
              </w:divBdr>
            </w:div>
            <w:div w:id="1145051127">
              <w:marLeft w:val="0"/>
              <w:marRight w:val="0"/>
              <w:marTop w:val="0"/>
              <w:marBottom w:val="0"/>
              <w:divBdr>
                <w:top w:val="none" w:sz="0" w:space="0" w:color="auto"/>
                <w:left w:val="none" w:sz="0" w:space="0" w:color="auto"/>
                <w:bottom w:val="none" w:sz="0" w:space="0" w:color="auto"/>
                <w:right w:val="none" w:sz="0" w:space="0" w:color="auto"/>
              </w:divBdr>
            </w:div>
            <w:div w:id="2029066973">
              <w:marLeft w:val="0"/>
              <w:marRight w:val="0"/>
              <w:marTop w:val="0"/>
              <w:marBottom w:val="0"/>
              <w:divBdr>
                <w:top w:val="none" w:sz="0" w:space="0" w:color="auto"/>
                <w:left w:val="none" w:sz="0" w:space="0" w:color="auto"/>
                <w:bottom w:val="none" w:sz="0" w:space="0" w:color="auto"/>
                <w:right w:val="none" w:sz="0" w:space="0" w:color="auto"/>
              </w:divBdr>
            </w:div>
            <w:div w:id="798303411">
              <w:marLeft w:val="0"/>
              <w:marRight w:val="0"/>
              <w:marTop w:val="0"/>
              <w:marBottom w:val="0"/>
              <w:divBdr>
                <w:top w:val="none" w:sz="0" w:space="0" w:color="auto"/>
                <w:left w:val="none" w:sz="0" w:space="0" w:color="auto"/>
                <w:bottom w:val="none" w:sz="0" w:space="0" w:color="auto"/>
                <w:right w:val="none" w:sz="0" w:space="0" w:color="auto"/>
              </w:divBdr>
            </w:div>
            <w:div w:id="1798061584">
              <w:marLeft w:val="0"/>
              <w:marRight w:val="0"/>
              <w:marTop w:val="0"/>
              <w:marBottom w:val="0"/>
              <w:divBdr>
                <w:top w:val="none" w:sz="0" w:space="0" w:color="auto"/>
                <w:left w:val="none" w:sz="0" w:space="0" w:color="auto"/>
                <w:bottom w:val="none" w:sz="0" w:space="0" w:color="auto"/>
                <w:right w:val="none" w:sz="0" w:space="0" w:color="auto"/>
              </w:divBdr>
            </w:div>
            <w:div w:id="191458516">
              <w:marLeft w:val="0"/>
              <w:marRight w:val="0"/>
              <w:marTop w:val="0"/>
              <w:marBottom w:val="0"/>
              <w:divBdr>
                <w:top w:val="none" w:sz="0" w:space="0" w:color="auto"/>
                <w:left w:val="none" w:sz="0" w:space="0" w:color="auto"/>
                <w:bottom w:val="none" w:sz="0" w:space="0" w:color="auto"/>
                <w:right w:val="none" w:sz="0" w:space="0" w:color="auto"/>
              </w:divBdr>
            </w:div>
            <w:div w:id="815802252">
              <w:marLeft w:val="0"/>
              <w:marRight w:val="0"/>
              <w:marTop w:val="0"/>
              <w:marBottom w:val="0"/>
              <w:divBdr>
                <w:top w:val="none" w:sz="0" w:space="0" w:color="auto"/>
                <w:left w:val="none" w:sz="0" w:space="0" w:color="auto"/>
                <w:bottom w:val="none" w:sz="0" w:space="0" w:color="auto"/>
                <w:right w:val="none" w:sz="0" w:space="0" w:color="auto"/>
              </w:divBdr>
            </w:div>
            <w:div w:id="1026831662">
              <w:marLeft w:val="0"/>
              <w:marRight w:val="0"/>
              <w:marTop w:val="0"/>
              <w:marBottom w:val="0"/>
              <w:divBdr>
                <w:top w:val="none" w:sz="0" w:space="0" w:color="auto"/>
                <w:left w:val="none" w:sz="0" w:space="0" w:color="auto"/>
                <w:bottom w:val="none" w:sz="0" w:space="0" w:color="auto"/>
                <w:right w:val="none" w:sz="0" w:space="0" w:color="auto"/>
              </w:divBdr>
            </w:div>
            <w:div w:id="917254489">
              <w:marLeft w:val="0"/>
              <w:marRight w:val="0"/>
              <w:marTop w:val="0"/>
              <w:marBottom w:val="0"/>
              <w:divBdr>
                <w:top w:val="none" w:sz="0" w:space="0" w:color="auto"/>
                <w:left w:val="none" w:sz="0" w:space="0" w:color="auto"/>
                <w:bottom w:val="none" w:sz="0" w:space="0" w:color="auto"/>
                <w:right w:val="none" w:sz="0" w:space="0" w:color="auto"/>
              </w:divBdr>
            </w:div>
            <w:div w:id="1202744918">
              <w:marLeft w:val="0"/>
              <w:marRight w:val="0"/>
              <w:marTop w:val="0"/>
              <w:marBottom w:val="0"/>
              <w:divBdr>
                <w:top w:val="none" w:sz="0" w:space="0" w:color="auto"/>
                <w:left w:val="none" w:sz="0" w:space="0" w:color="auto"/>
                <w:bottom w:val="none" w:sz="0" w:space="0" w:color="auto"/>
                <w:right w:val="none" w:sz="0" w:space="0" w:color="auto"/>
              </w:divBdr>
            </w:div>
            <w:div w:id="351689867">
              <w:marLeft w:val="0"/>
              <w:marRight w:val="0"/>
              <w:marTop w:val="0"/>
              <w:marBottom w:val="0"/>
              <w:divBdr>
                <w:top w:val="none" w:sz="0" w:space="0" w:color="auto"/>
                <w:left w:val="none" w:sz="0" w:space="0" w:color="auto"/>
                <w:bottom w:val="none" w:sz="0" w:space="0" w:color="auto"/>
                <w:right w:val="none" w:sz="0" w:space="0" w:color="auto"/>
              </w:divBdr>
            </w:div>
            <w:div w:id="1403485632">
              <w:marLeft w:val="0"/>
              <w:marRight w:val="0"/>
              <w:marTop w:val="0"/>
              <w:marBottom w:val="0"/>
              <w:divBdr>
                <w:top w:val="none" w:sz="0" w:space="0" w:color="auto"/>
                <w:left w:val="none" w:sz="0" w:space="0" w:color="auto"/>
                <w:bottom w:val="none" w:sz="0" w:space="0" w:color="auto"/>
                <w:right w:val="none" w:sz="0" w:space="0" w:color="auto"/>
              </w:divBdr>
            </w:div>
            <w:div w:id="1295062519">
              <w:marLeft w:val="0"/>
              <w:marRight w:val="0"/>
              <w:marTop w:val="0"/>
              <w:marBottom w:val="0"/>
              <w:divBdr>
                <w:top w:val="none" w:sz="0" w:space="0" w:color="auto"/>
                <w:left w:val="none" w:sz="0" w:space="0" w:color="auto"/>
                <w:bottom w:val="none" w:sz="0" w:space="0" w:color="auto"/>
                <w:right w:val="none" w:sz="0" w:space="0" w:color="auto"/>
              </w:divBdr>
            </w:div>
            <w:div w:id="1024482035">
              <w:marLeft w:val="0"/>
              <w:marRight w:val="0"/>
              <w:marTop w:val="0"/>
              <w:marBottom w:val="0"/>
              <w:divBdr>
                <w:top w:val="none" w:sz="0" w:space="0" w:color="auto"/>
                <w:left w:val="none" w:sz="0" w:space="0" w:color="auto"/>
                <w:bottom w:val="none" w:sz="0" w:space="0" w:color="auto"/>
                <w:right w:val="none" w:sz="0" w:space="0" w:color="auto"/>
              </w:divBdr>
            </w:div>
            <w:div w:id="813765189">
              <w:marLeft w:val="0"/>
              <w:marRight w:val="0"/>
              <w:marTop w:val="0"/>
              <w:marBottom w:val="0"/>
              <w:divBdr>
                <w:top w:val="none" w:sz="0" w:space="0" w:color="auto"/>
                <w:left w:val="none" w:sz="0" w:space="0" w:color="auto"/>
                <w:bottom w:val="none" w:sz="0" w:space="0" w:color="auto"/>
                <w:right w:val="none" w:sz="0" w:space="0" w:color="auto"/>
              </w:divBdr>
            </w:div>
            <w:div w:id="1783768196">
              <w:marLeft w:val="0"/>
              <w:marRight w:val="0"/>
              <w:marTop w:val="0"/>
              <w:marBottom w:val="0"/>
              <w:divBdr>
                <w:top w:val="none" w:sz="0" w:space="0" w:color="auto"/>
                <w:left w:val="none" w:sz="0" w:space="0" w:color="auto"/>
                <w:bottom w:val="none" w:sz="0" w:space="0" w:color="auto"/>
                <w:right w:val="none" w:sz="0" w:space="0" w:color="auto"/>
              </w:divBdr>
            </w:div>
            <w:div w:id="2059355194">
              <w:marLeft w:val="0"/>
              <w:marRight w:val="0"/>
              <w:marTop w:val="0"/>
              <w:marBottom w:val="0"/>
              <w:divBdr>
                <w:top w:val="none" w:sz="0" w:space="0" w:color="auto"/>
                <w:left w:val="none" w:sz="0" w:space="0" w:color="auto"/>
                <w:bottom w:val="none" w:sz="0" w:space="0" w:color="auto"/>
                <w:right w:val="none" w:sz="0" w:space="0" w:color="auto"/>
              </w:divBdr>
            </w:div>
            <w:div w:id="2132938663">
              <w:marLeft w:val="0"/>
              <w:marRight w:val="0"/>
              <w:marTop w:val="0"/>
              <w:marBottom w:val="0"/>
              <w:divBdr>
                <w:top w:val="none" w:sz="0" w:space="0" w:color="auto"/>
                <w:left w:val="none" w:sz="0" w:space="0" w:color="auto"/>
                <w:bottom w:val="none" w:sz="0" w:space="0" w:color="auto"/>
                <w:right w:val="none" w:sz="0" w:space="0" w:color="auto"/>
              </w:divBdr>
            </w:div>
            <w:div w:id="163517526">
              <w:marLeft w:val="0"/>
              <w:marRight w:val="0"/>
              <w:marTop w:val="0"/>
              <w:marBottom w:val="0"/>
              <w:divBdr>
                <w:top w:val="none" w:sz="0" w:space="0" w:color="auto"/>
                <w:left w:val="none" w:sz="0" w:space="0" w:color="auto"/>
                <w:bottom w:val="none" w:sz="0" w:space="0" w:color="auto"/>
                <w:right w:val="none" w:sz="0" w:space="0" w:color="auto"/>
              </w:divBdr>
            </w:div>
            <w:div w:id="786236401">
              <w:marLeft w:val="0"/>
              <w:marRight w:val="0"/>
              <w:marTop w:val="0"/>
              <w:marBottom w:val="0"/>
              <w:divBdr>
                <w:top w:val="none" w:sz="0" w:space="0" w:color="auto"/>
                <w:left w:val="none" w:sz="0" w:space="0" w:color="auto"/>
                <w:bottom w:val="none" w:sz="0" w:space="0" w:color="auto"/>
                <w:right w:val="none" w:sz="0" w:space="0" w:color="auto"/>
              </w:divBdr>
            </w:div>
            <w:div w:id="715467557">
              <w:marLeft w:val="0"/>
              <w:marRight w:val="0"/>
              <w:marTop w:val="0"/>
              <w:marBottom w:val="0"/>
              <w:divBdr>
                <w:top w:val="none" w:sz="0" w:space="0" w:color="auto"/>
                <w:left w:val="none" w:sz="0" w:space="0" w:color="auto"/>
                <w:bottom w:val="none" w:sz="0" w:space="0" w:color="auto"/>
                <w:right w:val="none" w:sz="0" w:space="0" w:color="auto"/>
              </w:divBdr>
            </w:div>
            <w:div w:id="746193906">
              <w:marLeft w:val="0"/>
              <w:marRight w:val="0"/>
              <w:marTop w:val="0"/>
              <w:marBottom w:val="0"/>
              <w:divBdr>
                <w:top w:val="none" w:sz="0" w:space="0" w:color="auto"/>
                <w:left w:val="none" w:sz="0" w:space="0" w:color="auto"/>
                <w:bottom w:val="none" w:sz="0" w:space="0" w:color="auto"/>
                <w:right w:val="none" w:sz="0" w:space="0" w:color="auto"/>
              </w:divBdr>
            </w:div>
            <w:div w:id="1973515882">
              <w:marLeft w:val="0"/>
              <w:marRight w:val="0"/>
              <w:marTop w:val="0"/>
              <w:marBottom w:val="0"/>
              <w:divBdr>
                <w:top w:val="none" w:sz="0" w:space="0" w:color="auto"/>
                <w:left w:val="none" w:sz="0" w:space="0" w:color="auto"/>
                <w:bottom w:val="none" w:sz="0" w:space="0" w:color="auto"/>
                <w:right w:val="none" w:sz="0" w:space="0" w:color="auto"/>
              </w:divBdr>
            </w:div>
            <w:div w:id="1500390675">
              <w:marLeft w:val="0"/>
              <w:marRight w:val="0"/>
              <w:marTop w:val="0"/>
              <w:marBottom w:val="0"/>
              <w:divBdr>
                <w:top w:val="none" w:sz="0" w:space="0" w:color="auto"/>
                <w:left w:val="none" w:sz="0" w:space="0" w:color="auto"/>
                <w:bottom w:val="none" w:sz="0" w:space="0" w:color="auto"/>
                <w:right w:val="none" w:sz="0" w:space="0" w:color="auto"/>
              </w:divBdr>
            </w:div>
            <w:div w:id="1509175638">
              <w:marLeft w:val="0"/>
              <w:marRight w:val="0"/>
              <w:marTop w:val="0"/>
              <w:marBottom w:val="0"/>
              <w:divBdr>
                <w:top w:val="none" w:sz="0" w:space="0" w:color="auto"/>
                <w:left w:val="none" w:sz="0" w:space="0" w:color="auto"/>
                <w:bottom w:val="none" w:sz="0" w:space="0" w:color="auto"/>
                <w:right w:val="none" w:sz="0" w:space="0" w:color="auto"/>
              </w:divBdr>
            </w:div>
            <w:div w:id="1232350562">
              <w:marLeft w:val="0"/>
              <w:marRight w:val="0"/>
              <w:marTop w:val="0"/>
              <w:marBottom w:val="0"/>
              <w:divBdr>
                <w:top w:val="none" w:sz="0" w:space="0" w:color="auto"/>
                <w:left w:val="none" w:sz="0" w:space="0" w:color="auto"/>
                <w:bottom w:val="none" w:sz="0" w:space="0" w:color="auto"/>
                <w:right w:val="none" w:sz="0" w:space="0" w:color="auto"/>
              </w:divBdr>
            </w:div>
            <w:div w:id="268969038">
              <w:marLeft w:val="0"/>
              <w:marRight w:val="0"/>
              <w:marTop w:val="0"/>
              <w:marBottom w:val="0"/>
              <w:divBdr>
                <w:top w:val="none" w:sz="0" w:space="0" w:color="auto"/>
                <w:left w:val="none" w:sz="0" w:space="0" w:color="auto"/>
                <w:bottom w:val="none" w:sz="0" w:space="0" w:color="auto"/>
                <w:right w:val="none" w:sz="0" w:space="0" w:color="auto"/>
              </w:divBdr>
            </w:div>
            <w:div w:id="1360086205">
              <w:marLeft w:val="0"/>
              <w:marRight w:val="0"/>
              <w:marTop w:val="0"/>
              <w:marBottom w:val="0"/>
              <w:divBdr>
                <w:top w:val="none" w:sz="0" w:space="0" w:color="auto"/>
                <w:left w:val="none" w:sz="0" w:space="0" w:color="auto"/>
                <w:bottom w:val="none" w:sz="0" w:space="0" w:color="auto"/>
                <w:right w:val="none" w:sz="0" w:space="0" w:color="auto"/>
              </w:divBdr>
            </w:div>
            <w:div w:id="761292870">
              <w:marLeft w:val="0"/>
              <w:marRight w:val="0"/>
              <w:marTop w:val="0"/>
              <w:marBottom w:val="0"/>
              <w:divBdr>
                <w:top w:val="none" w:sz="0" w:space="0" w:color="auto"/>
                <w:left w:val="none" w:sz="0" w:space="0" w:color="auto"/>
                <w:bottom w:val="none" w:sz="0" w:space="0" w:color="auto"/>
                <w:right w:val="none" w:sz="0" w:space="0" w:color="auto"/>
              </w:divBdr>
            </w:div>
            <w:div w:id="1705714971">
              <w:marLeft w:val="0"/>
              <w:marRight w:val="0"/>
              <w:marTop w:val="0"/>
              <w:marBottom w:val="0"/>
              <w:divBdr>
                <w:top w:val="none" w:sz="0" w:space="0" w:color="auto"/>
                <w:left w:val="none" w:sz="0" w:space="0" w:color="auto"/>
                <w:bottom w:val="none" w:sz="0" w:space="0" w:color="auto"/>
                <w:right w:val="none" w:sz="0" w:space="0" w:color="auto"/>
              </w:divBdr>
            </w:div>
            <w:div w:id="274559139">
              <w:marLeft w:val="0"/>
              <w:marRight w:val="0"/>
              <w:marTop w:val="0"/>
              <w:marBottom w:val="0"/>
              <w:divBdr>
                <w:top w:val="none" w:sz="0" w:space="0" w:color="auto"/>
                <w:left w:val="none" w:sz="0" w:space="0" w:color="auto"/>
                <w:bottom w:val="none" w:sz="0" w:space="0" w:color="auto"/>
                <w:right w:val="none" w:sz="0" w:space="0" w:color="auto"/>
              </w:divBdr>
            </w:div>
            <w:div w:id="1228415964">
              <w:marLeft w:val="0"/>
              <w:marRight w:val="0"/>
              <w:marTop w:val="0"/>
              <w:marBottom w:val="0"/>
              <w:divBdr>
                <w:top w:val="none" w:sz="0" w:space="0" w:color="auto"/>
                <w:left w:val="none" w:sz="0" w:space="0" w:color="auto"/>
                <w:bottom w:val="none" w:sz="0" w:space="0" w:color="auto"/>
                <w:right w:val="none" w:sz="0" w:space="0" w:color="auto"/>
              </w:divBdr>
            </w:div>
            <w:div w:id="1081827988">
              <w:marLeft w:val="0"/>
              <w:marRight w:val="0"/>
              <w:marTop w:val="0"/>
              <w:marBottom w:val="0"/>
              <w:divBdr>
                <w:top w:val="none" w:sz="0" w:space="0" w:color="auto"/>
                <w:left w:val="none" w:sz="0" w:space="0" w:color="auto"/>
                <w:bottom w:val="none" w:sz="0" w:space="0" w:color="auto"/>
                <w:right w:val="none" w:sz="0" w:space="0" w:color="auto"/>
              </w:divBdr>
            </w:div>
            <w:div w:id="1521890710">
              <w:marLeft w:val="0"/>
              <w:marRight w:val="0"/>
              <w:marTop w:val="0"/>
              <w:marBottom w:val="0"/>
              <w:divBdr>
                <w:top w:val="none" w:sz="0" w:space="0" w:color="auto"/>
                <w:left w:val="none" w:sz="0" w:space="0" w:color="auto"/>
                <w:bottom w:val="none" w:sz="0" w:space="0" w:color="auto"/>
                <w:right w:val="none" w:sz="0" w:space="0" w:color="auto"/>
              </w:divBdr>
            </w:div>
            <w:div w:id="1696227335">
              <w:marLeft w:val="0"/>
              <w:marRight w:val="0"/>
              <w:marTop w:val="0"/>
              <w:marBottom w:val="0"/>
              <w:divBdr>
                <w:top w:val="none" w:sz="0" w:space="0" w:color="auto"/>
                <w:left w:val="none" w:sz="0" w:space="0" w:color="auto"/>
                <w:bottom w:val="none" w:sz="0" w:space="0" w:color="auto"/>
                <w:right w:val="none" w:sz="0" w:space="0" w:color="auto"/>
              </w:divBdr>
            </w:div>
            <w:div w:id="358971659">
              <w:marLeft w:val="0"/>
              <w:marRight w:val="0"/>
              <w:marTop w:val="0"/>
              <w:marBottom w:val="0"/>
              <w:divBdr>
                <w:top w:val="none" w:sz="0" w:space="0" w:color="auto"/>
                <w:left w:val="none" w:sz="0" w:space="0" w:color="auto"/>
                <w:bottom w:val="none" w:sz="0" w:space="0" w:color="auto"/>
                <w:right w:val="none" w:sz="0" w:space="0" w:color="auto"/>
              </w:divBdr>
            </w:div>
            <w:div w:id="1462116680">
              <w:marLeft w:val="0"/>
              <w:marRight w:val="0"/>
              <w:marTop w:val="0"/>
              <w:marBottom w:val="0"/>
              <w:divBdr>
                <w:top w:val="none" w:sz="0" w:space="0" w:color="auto"/>
                <w:left w:val="none" w:sz="0" w:space="0" w:color="auto"/>
                <w:bottom w:val="none" w:sz="0" w:space="0" w:color="auto"/>
                <w:right w:val="none" w:sz="0" w:space="0" w:color="auto"/>
              </w:divBdr>
            </w:div>
            <w:div w:id="1692955140">
              <w:marLeft w:val="0"/>
              <w:marRight w:val="0"/>
              <w:marTop w:val="0"/>
              <w:marBottom w:val="0"/>
              <w:divBdr>
                <w:top w:val="none" w:sz="0" w:space="0" w:color="auto"/>
                <w:left w:val="none" w:sz="0" w:space="0" w:color="auto"/>
                <w:bottom w:val="none" w:sz="0" w:space="0" w:color="auto"/>
                <w:right w:val="none" w:sz="0" w:space="0" w:color="auto"/>
              </w:divBdr>
            </w:div>
            <w:div w:id="997538157">
              <w:marLeft w:val="0"/>
              <w:marRight w:val="0"/>
              <w:marTop w:val="0"/>
              <w:marBottom w:val="0"/>
              <w:divBdr>
                <w:top w:val="none" w:sz="0" w:space="0" w:color="auto"/>
                <w:left w:val="none" w:sz="0" w:space="0" w:color="auto"/>
                <w:bottom w:val="none" w:sz="0" w:space="0" w:color="auto"/>
                <w:right w:val="none" w:sz="0" w:space="0" w:color="auto"/>
              </w:divBdr>
            </w:div>
            <w:div w:id="735737517">
              <w:marLeft w:val="0"/>
              <w:marRight w:val="0"/>
              <w:marTop w:val="0"/>
              <w:marBottom w:val="0"/>
              <w:divBdr>
                <w:top w:val="none" w:sz="0" w:space="0" w:color="auto"/>
                <w:left w:val="none" w:sz="0" w:space="0" w:color="auto"/>
                <w:bottom w:val="none" w:sz="0" w:space="0" w:color="auto"/>
                <w:right w:val="none" w:sz="0" w:space="0" w:color="auto"/>
              </w:divBdr>
            </w:div>
            <w:div w:id="1756588466">
              <w:marLeft w:val="0"/>
              <w:marRight w:val="0"/>
              <w:marTop w:val="0"/>
              <w:marBottom w:val="0"/>
              <w:divBdr>
                <w:top w:val="none" w:sz="0" w:space="0" w:color="auto"/>
                <w:left w:val="none" w:sz="0" w:space="0" w:color="auto"/>
                <w:bottom w:val="none" w:sz="0" w:space="0" w:color="auto"/>
                <w:right w:val="none" w:sz="0" w:space="0" w:color="auto"/>
              </w:divBdr>
            </w:div>
            <w:div w:id="79909035">
              <w:marLeft w:val="0"/>
              <w:marRight w:val="0"/>
              <w:marTop w:val="0"/>
              <w:marBottom w:val="0"/>
              <w:divBdr>
                <w:top w:val="none" w:sz="0" w:space="0" w:color="auto"/>
                <w:left w:val="none" w:sz="0" w:space="0" w:color="auto"/>
                <w:bottom w:val="none" w:sz="0" w:space="0" w:color="auto"/>
                <w:right w:val="none" w:sz="0" w:space="0" w:color="auto"/>
              </w:divBdr>
            </w:div>
            <w:div w:id="1657413725">
              <w:marLeft w:val="0"/>
              <w:marRight w:val="0"/>
              <w:marTop w:val="0"/>
              <w:marBottom w:val="0"/>
              <w:divBdr>
                <w:top w:val="none" w:sz="0" w:space="0" w:color="auto"/>
                <w:left w:val="none" w:sz="0" w:space="0" w:color="auto"/>
                <w:bottom w:val="none" w:sz="0" w:space="0" w:color="auto"/>
                <w:right w:val="none" w:sz="0" w:space="0" w:color="auto"/>
              </w:divBdr>
            </w:div>
            <w:div w:id="663124795">
              <w:marLeft w:val="0"/>
              <w:marRight w:val="0"/>
              <w:marTop w:val="0"/>
              <w:marBottom w:val="0"/>
              <w:divBdr>
                <w:top w:val="none" w:sz="0" w:space="0" w:color="auto"/>
                <w:left w:val="none" w:sz="0" w:space="0" w:color="auto"/>
                <w:bottom w:val="none" w:sz="0" w:space="0" w:color="auto"/>
                <w:right w:val="none" w:sz="0" w:space="0" w:color="auto"/>
              </w:divBdr>
            </w:div>
            <w:div w:id="1153566640">
              <w:marLeft w:val="0"/>
              <w:marRight w:val="0"/>
              <w:marTop w:val="0"/>
              <w:marBottom w:val="0"/>
              <w:divBdr>
                <w:top w:val="none" w:sz="0" w:space="0" w:color="auto"/>
                <w:left w:val="none" w:sz="0" w:space="0" w:color="auto"/>
                <w:bottom w:val="none" w:sz="0" w:space="0" w:color="auto"/>
                <w:right w:val="none" w:sz="0" w:space="0" w:color="auto"/>
              </w:divBdr>
            </w:div>
            <w:div w:id="121922185">
              <w:marLeft w:val="0"/>
              <w:marRight w:val="0"/>
              <w:marTop w:val="0"/>
              <w:marBottom w:val="0"/>
              <w:divBdr>
                <w:top w:val="none" w:sz="0" w:space="0" w:color="auto"/>
                <w:left w:val="none" w:sz="0" w:space="0" w:color="auto"/>
                <w:bottom w:val="none" w:sz="0" w:space="0" w:color="auto"/>
                <w:right w:val="none" w:sz="0" w:space="0" w:color="auto"/>
              </w:divBdr>
            </w:div>
            <w:div w:id="1218129042">
              <w:marLeft w:val="0"/>
              <w:marRight w:val="0"/>
              <w:marTop w:val="0"/>
              <w:marBottom w:val="0"/>
              <w:divBdr>
                <w:top w:val="none" w:sz="0" w:space="0" w:color="auto"/>
                <w:left w:val="none" w:sz="0" w:space="0" w:color="auto"/>
                <w:bottom w:val="none" w:sz="0" w:space="0" w:color="auto"/>
                <w:right w:val="none" w:sz="0" w:space="0" w:color="auto"/>
              </w:divBdr>
            </w:div>
            <w:div w:id="1716081774">
              <w:marLeft w:val="0"/>
              <w:marRight w:val="0"/>
              <w:marTop w:val="0"/>
              <w:marBottom w:val="0"/>
              <w:divBdr>
                <w:top w:val="none" w:sz="0" w:space="0" w:color="auto"/>
                <w:left w:val="none" w:sz="0" w:space="0" w:color="auto"/>
                <w:bottom w:val="none" w:sz="0" w:space="0" w:color="auto"/>
                <w:right w:val="none" w:sz="0" w:space="0" w:color="auto"/>
              </w:divBdr>
            </w:div>
            <w:div w:id="566654043">
              <w:marLeft w:val="0"/>
              <w:marRight w:val="0"/>
              <w:marTop w:val="0"/>
              <w:marBottom w:val="0"/>
              <w:divBdr>
                <w:top w:val="none" w:sz="0" w:space="0" w:color="auto"/>
                <w:left w:val="none" w:sz="0" w:space="0" w:color="auto"/>
                <w:bottom w:val="none" w:sz="0" w:space="0" w:color="auto"/>
                <w:right w:val="none" w:sz="0" w:space="0" w:color="auto"/>
              </w:divBdr>
            </w:div>
            <w:div w:id="2040742757">
              <w:marLeft w:val="0"/>
              <w:marRight w:val="0"/>
              <w:marTop w:val="0"/>
              <w:marBottom w:val="0"/>
              <w:divBdr>
                <w:top w:val="none" w:sz="0" w:space="0" w:color="auto"/>
                <w:left w:val="none" w:sz="0" w:space="0" w:color="auto"/>
                <w:bottom w:val="none" w:sz="0" w:space="0" w:color="auto"/>
                <w:right w:val="none" w:sz="0" w:space="0" w:color="auto"/>
              </w:divBdr>
            </w:div>
            <w:div w:id="614095419">
              <w:marLeft w:val="0"/>
              <w:marRight w:val="0"/>
              <w:marTop w:val="0"/>
              <w:marBottom w:val="0"/>
              <w:divBdr>
                <w:top w:val="none" w:sz="0" w:space="0" w:color="auto"/>
                <w:left w:val="none" w:sz="0" w:space="0" w:color="auto"/>
                <w:bottom w:val="none" w:sz="0" w:space="0" w:color="auto"/>
                <w:right w:val="none" w:sz="0" w:space="0" w:color="auto"/>
              </w:divBdr>
            </w:div>
            <w:div w:id="629170134">
              <w:marLeft w:val="0"/>
              <w:marRight w:val="0"/>
              <w:marTop w:val="0"/>
              <w:marBottom w:val="0"/>
              <w:divBdr>
                <w:top w:val="none" w:sz="0" w:space="0" w:color="auto"/>
                <w:left w:val="none" w:sz="0" w:space="0" w:color="auto"/>
                <w:bottom w:val="none" w:sz="0" w:space="0" w:color="auto"/>
                <w:right w:val="none" w:sz="0" w:space="0" w:color="auto"/>
              </w:divBdr>
            </w:div>
            <w:div w:id="754589860">
              <w:marLeft w:val="0"/>
              <w:marRight w:val="0"/>
              <w:marTop w:val="0"/>
              <w:marBottom w:val="0"/>
              <w:divBdr>
                <w:top w:val="none" w:sz="0" w:space="0" w:color="auto"/>
                <w:left w:val="none" w:sz="0" w:space="0" w:color="auto"/>
                <w:bottom w:val="none" w:sz="0" w:space="0" w:color="auto"/>
                <w:right w:val="none" w:sz="0" w:space="0" w:color="auto"/>
              </w:divBdr>
            </w:div>
            <w:div w:id="1133209178">
              <w:marLeft w:val="0"/>
              <w:marRight w:val="0"/>
              <w:marTop w:val="0"/>
              <w:marBottom w:val="0"/>
              <w:divBdr>
                <w:top w:val="none" w:sz="0" w:space="0" w:color="auto"/>
                <w:left w:val="none" w:sz="0" w:space="0" w:color="auto"/>
                <w:bottom w:val="none" w:sz="0" w:space="0" w:color="auto"/>
                <w:right w:val="none" w:sz="0" w:space="0" w:color="auto"/>
              </w:divBdr>
            </w:div>
            <w:div w:id="508835076">
              <w:marLeft w:val="0"/>
              <w:marRight w:val="0"/>
              <w:marTop w:val="0"/>
              <w:marBottom w:val="0"/>
              <w:divBdr>
                <w:top w:val="none" w:sz="0" w:space="0" w:color="auto"/>
                <w:left w:val="none" w:sz="0" w:space="0" w:color="auto"/>
                <w:bottom w:val="none" w:sz="0" w:space="0" w:color="auto"/>
                <w:right w:val="none" w:sz="0" w:space="0" w:color="auto"/>
              </w:divBdr>
            </w:div>
            <w:div w:id="1941134588">
              <w:marLeft w:val="0"/>
              <w:marRight w:val="0"/>
              <w:marTop w:val="0"/>
              <w:marBottom w:val="0"/>
              <w:divBdr>
                <w:top w:val="none" w:sz="0" w:space="0" w:color="auto"/>
                <w:left w:val="none" w:sz="0" w:space="0" w:color="auto"/>
                <w:bottom w:val="none" w:sz="0" w:space="0" w:color="auto"/>
                <w:right w:val="none" w:sz="0" w:space="0" w:color="auto"/>
              </w:divBdr>
            </w:div>
            <w:div w:id="1236863374">
              <w:marLeft w:val="0"/>
              <w:marRight w:val="0"/>
              <w:marTop w:val="0"/>
              <w:marBottom w:val="0"/>
              <w:divBdr>
                <w:top w:val="none" w:sz="0" w:space="0" w:color="auto"/>
                <w:left w:val="none" w:sz="0" w:space="0" w:color="auto"/>
                <w:bottom w:val="none" w:sz="0" w:space="0" w:color="auto"/>
                <w:right w:val="none" w:sz="0" w:space="0" w:color="auto"/>
              </w:divBdr>
            </w:div>
            <w:div w:id="383717130">
              <w:marLeft w:val="0"/>
              <w:marRight w:val="0"/>
              <w:marTop w:val="0"/>
              <w:marBottom w:val="0"/>
              <w:divBdr>
                <w:top w:val="none" w:sz="0" w:space="0" w:color="auto"/>
                <w:left w:val="none" w:sz="0" w:space="0" w:color="auto"/>
                <w:bottom w:val="none" w:sz="0" w:space="0" w:color="auto"/>
                <w:right w:val="none" w:sz="0" w:space="0" w:color="auto"/>
              </w:divBdr>
            </w:div>
            <w:div w:id="1952859304">
              <w:marLeft w:val="0"/>
              <w:marRight w:val="0"/>
              <w:marTop w:val="0"/>
              <w:marBottom w:val="0"/>
              <w:divBdr>
                <w:top w:val="none" w:sz="0" w:space="0" w:color="auto"/>
                <w:left w:val="none" w:sz="0" w:space="0" w:color="auto"/>
                <w:bottom w:val="none" w:sz="0" w:space="0" w:color="auto"/>
                <w:right w:val="none" w:sz="0" w:space="0" w:color="auto"/>
              </w:divBdr>
            </w:div>
            <w:div w:id="99222153">
              <w:marLeft w:val="0"/>
              <w:marRight w:val="0"/>
              <w:marTop w:val="0"/>
              <w:marBottom w:val="0"/>
              <w:divBdr>
                <w:top w:val="none" w:sz="0" w:space="0" w:color="auto"/>
                <w:left w:val="none" w:sz="0" w:space="0" w:color="auto"/>
                <w:bottom w:val="none" w:sz="0" w:space="0" w:color="auto"/>
                <w:right w:val="none" w:sz="0" w:space="0" w:color="auto"/>
              </w:divBdr>
            </w:div>
            <w:div w:id="1258825608">
              <w:marLeft w:val="0"/>
              <w:marRight w:val="0"/>
              <w:marTop w:val="0"/>
              <w:marBottom w:val="0"/>
              <w:divBdr>
                <w:top w:val="none" w:sz="0" w:space="0" w:color="auto"/>
                <w:left w:val="none" w:sz="0" w:space="0" w:color="auto"/>
                <w:bottom w:val="none" w:sz="0" w:space="0" w:color="auto"/>
                <w:right w:val="none" w:sz="0" w:space="0" w:color="auto"/>
              </w:divBdr>
            </w:div>
            <w:div w:id="565382462">
              <w:marLeft w:val="0"/>
              <w:marRight w:val="0"/>
              <w:marTop w:val="0"/>
              <w:marBottom w:val="0"/>
              <w:divBdr>
                <w:top w:val="none" w:sz="0" w:space="0" w:color="auto"/>
                <w:left w:val="none" w:sz="0" w:space="0" w:color="auto"/>
                <w:bottom w:val="none" w:sz="0" w:space="0" w:color="auto"/>
                <w:right w:val="none" w:sz="0" w:space="0" w:color="auto"/>
              </w:divBdr>
            </w:div>
            <w:div w:id="395713431">
              <w:marLeft w:val="0"/>
              <w:marRight w:val="0"/>
              <w:marTop w:val="0"/>
              <w:marBottom w:val="0"/>
              <w:divBdr>
                <w:top w:val="none" w:sz="0" w:space="0" w:color="auto"/>
                <w:left w:val="none" w:sz="0" w:space="0" w:color="auto"/>
                <w:bottom w:val="none" w:sz="0" w:space="0" w:color="auto"/>
                <w:right w:val="none" w:sz="0" w:space="0" w:color="auto"/>
              </w:divBdr>
            </w:div>
            <w:div w:id="90786407">
              <w:marLeft w:val="0"/>
              <w:marRight w:val="0"/>
              <w:marTop w:val="0"/>
              <w:marBottom w:val="0"/>
              <w:divBdr>
                <w:top w:val="none" w:sz="0" w:space="0" w:color="auto"/>
                <w:left w:val="none" w:sz="0" w:space="0" w:color="auto"/>
                <w:bottom w:val="none" w:sz="0" w:space="0" w:color="auto"/>
                <w:right w:val="none" w:sz="0" w:space="0" w:color="auto"/>
              </w:divBdr>
            </w:div>
            <w:div w:id="1610158188">
              <w:marLeft w:val="0"/>
              <w:marRight w:val="0"/>
              <w:marTop w:val="0"/>
              <w:marBottom w:val="0"/>
              <w:divBdr>
                <w:top w:val="none" w:sz="0" w:space="0" w:color="auto"/>
                <w:left w:val="none" w:sz="0" w:space="0" w:color="auto"/>
                <w:bottom w:val="none" w:sz="0" w:space="0" w:color="auto"/>
                <w:right w:val="none" w:sz="0" w:space="0" w:color="auto"/>
              </w:divBdr>
            </w:div>
            <w:div w:id="684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pilotly.com/ai-glossary/rule-based-ai"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2739</Words>
  <Characters>15618</Characters>
  <Application>Microsoft Office Word</Application>
  <DocSecurity>0</DocSecurity>
  <Lines>130</Lines>
  <Paragraphs>36</Paragraphs>
  <ScaleCrop>false</ScaleCrop>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PAMEET PLAHA</dc:creator>
  <cp:keywords/>
  <dc:description/>
  <cp:lastModifiedBy>PAMEET PLAHA</cp:lastModifiedBy>
  <cp:revision>95</cp:revision>
  <dcterms:created xsi:type="dcterms:W3CDTF">2024-11-24T18:35:00Z</dcterms:created>
  <dcterms:modified xsi:type="dcterms:W3CDTF">2024-11-24T23:19:00Z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2024-11-24T18:35:13Z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741094cc-ae09-4c19-8d0c-9a48c7ca6116</vt:lpwstr>
  </property>
  <property fmtid="{D5CDD505-2E9C-101B-9397-08002B2CF9AE}" pid="8" name="MSIP_Label_265970e0-98ad-4fed-a872-69f84c2d4b53_ContentBits">
    <vt:lpwstr>0</vt:lpwstr>
  </property>
</Properties>
</file>